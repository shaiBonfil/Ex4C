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3569" w14:textId="34751072" w:rsidR="00F26BAE" w:rsidRDefault="00C33CB7" w:rsidP="00F26BA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9"/>
          <w:szCs w:val="29"/>
        </w:rPr>
      </w:pPr>
      <w:ins w:id="0" w:author="Herut Sterman" w:date="2020-12-27T21:07:00Z">
        <w:r>
          <w:rPr>
            <w:rFonts w:ascii="Arial-BoldMT" w:cs="Arial-BoldMT" w:hint="cs"/>
            <w:b/>
            <w:bCs/>
            <w:color w:val="000000"/>
            <w:sz w:val="29"/>
            <w:szCs w:val="29"/>
            <w:rtl/>
          </w:rPr>
          <w:t xml:space="preserve">תכנות </w:t>
        </w:r>
      </w:ins>
      <w:r w:rsidR="00F26BAE">
        <w:rPr>
          <w:rFonts w:ascii="Arial-BoldMT" w:cs="Arial-BoldMT" w:hint="cs"/>
          <w:b/>
          <w:bCs/>
          <w:color w:val="000000"/>
          <w:sz w:val="29"/>
          <w:szCs w:val="29"/>
          <w:rtl/>
        </w:rPr>
        <w:t>מערכות</w:t>
      </w:r>
      <w:r w:rsidR="00F26BAE">
        <w:rPr>
          <w:rFonts w:ascii="Arial-BoldMT" w:cs="Arial-BoldMT"/>
          <w:b/>
          <w:bCs/>
          <w:color w:val="000000"/>
          <w:sz w:val="29"/>
          <w:szCs w:val="29"/>
          <w:rtl/>
        </w:rPr>
        <w:t xml:space="preserve"> </w:t>
      </w:r>
      <w:ins w:id="1" w:author="Herut Sterman" w:date="2020-12-27T21:07:00Z">
        <w:r>
          <w:rPr>
            <w:rFonts w:ascii="Arial-BoldMT" w:cs="Arial-BoldMT" w:hint="cs"/>
            <w:b/>
            <w:bCs/>
            <w:color w:val="000000"/>
            <w:sz w:val="29"/>
            <w:szCs w:val="29"/>
            <w:rtl/>
          </w:rPr>
          <w:t>א'</w:t>
        </w:r>
      </w:ins>
      <w:del w:id="2" w:author="Herut Sterman" w:date="2020-12-27T21:07:00Z">
        <w:r w:rsidR="00F26BAE" w:rsidDel="00C33CB7">
          <w:rPr>
            <w:rFonts w:ascii="Arial-BoldMT" w:cs="Arial-BoldMT" w:hint="cs"/>
            <w:b/>
            <w:bCs/>
            <w:color w:val="000000"/>
            <w:sz w:val="29"/>
            <w:szCs w:val="29"/>
            <w:rtl/>
          </w:rPr>
          <w:delText>תוכנה</w:delText>
        </w:r>
        <w:r w:rsidR="00F26BAE" w:rsidDel="00C33CB7">
          <w:rPr>
            <w:rFonts w:ascii="Arial-BoldMT" w:cs="Arial-BoldMT"/>
            <w:b/>
            <w:bCs/>
            <w:color w:val="000000"/>
            <w:sz w:val="29"/>
            <w:szCs w:val="29"/>
            <w:rtl/>
          </w:rPr>
          <w:delText xml:space="preserve"> </w:delText>
        </w:r>
      </w:del>
    </w:p>
    <w:p w14:paraId="3FCCE9DE" w14:textId="6D79A587" w:rsidR="00F26BAE" w:rsidRDefault="00F26BAE" w:rsidP="00F26BA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9"/>
          <w:szCs w:val="29"/>
        </w:rPr>
      </w:pPr>
      <w:r>
        <w:rPr>
          <w:rFonts w:ascii="Arial-BoldMT" w:cs="Arial-BoldMT" w:hint="cs"/>
          <w:b/>
          <w:bCs/>
          <w:color w:val="000000"/>
          <w:sz w:val="29"/>
          <w:szCs w:val="29"/>
          <w:rtl/>
        </w:rPr>
        <w:t>מטלה</w:t>
      </w:r>
      <w:r>
        <w:rPr>
          <w:rFonts w:ascii="Arial-BoldMT" w:cs="Arial-BoldMT"/>
          <w:b/>
          <w:bCs/>
          <w:color w:val="000000"/>
          <w:sz w:val="29"/>
          <w:szCs w:val="29"/>
          <w:rtl/>
        </w:rPr>
        <w:t xml:space="preserve"> </w:t>
      </w:r>
      <w:r w:rsidR="00FE23E1">
        <w:rPr>
          <w:rFonts w:ascii="Arial-BoldMT" w:cs="Arial-BoldMT"/>
          <w:b/>
          <w:bCs/>
          <w:color w:val="000000"/>
          <w:sz w:val="29"/>
          <w:szCs w:val="29"/>
        </w:rPr>
        <w:t>4</w:t>
      </w:r>
    </w:p>
    <w:p w14:paraId="3334B2A1" w14:textId="3B430588" w:rsidR="00F26BAE" w:rsidRDefault="00FE23E1" w:rsidP="00F26BA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9"/>
          <w:szCs w:val="29"/>
          <w:rtl/>
        </w:rPr>
      </w:pPr>
      <w:r>
        <w:rPr>
          <w:rFonts w:ascii="Arial" w:hAnsi="Arial" w:cs="Arial" w:hint="cs"/>
          <w:b/>
          <w:bCs/>
          <w:color w:val="000000"/>
          <w:sz w:val="29"/>
          <w:szCs w:val="29"/>
          <w:rtl/>
        </w:rPr>
        <w:t>מבנים והקצאת זיכרון דינאמית</w:t>
      </w:r>
    </w:p>
    <w:p w14:paraId="7B60245A" w14:textId="4857847F" w:rsidR="00F26BAE" w:rsidRDefault="00F26BAE" w:rsidP="00F26BAE">
      <w:pPr>
        <w:pStyle w:val="1"/>
        <w:rPr>
          <w:rtl/>
        </w:rPr>
      </w:pPr>
      <w:r>
        <w:rPr>
          <w:rFonts w:hint="cs"/>
          <w:rtl/>
        </w:rPr>
        <w:t>אחראי מטלה: יבגני הרשקוביץ נייטרמן</w:t>
      </w:r>
    </w:p>
    <w:p w14:paraId="6082DE84" w14:textId="64515076" w:rsidR="00F26BAE" w:rsidRPr="00F26BAE" w:rsidRDefault="00F26BAE" w:rsidP="00F26BA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Neiterman21@gmail.com</w:t>
      </w:r>
    </w:p>
    <w:p w14:paraId="07B5A12F" w14:textId="77777777" w:rsidR="00F26BAE" w:rsidRDefault="00F26BAE" w:rsidP="00F26BA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5DF5419E" w14:textId="77777777" w:rsidR="00F26BAE" w:rsidRPr="00DD1CD2" w:rsidRDefault="00F26BAE" w:rsidP="00F26BA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DD1CD2">
        <w:rPr>
          <w:rFonts w:asciiTheme="minorBidi" w:hAnsiTheme="minorBidi"/>
          <w:b/>
          <w:bCs/>
          <w:color w:val="000000"/>
          <w:sz w:val="24"/>
          <w:szCs w:val="24"/>
          <w:rtl/>
        </w:rPr>
        <w:t>שימו לב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</w:rPr>
        <w:t xml:space="preserve"> :</w:t>
      </w:r>
    </w:p>
    <w:p w14:paraId="24E3376C" w14:textId="77777777" w:rsidR="00F26BAE" w:rsidRPr="001A5743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המטלה היא בזוגות או יחידים – </w:t>
      </w:r>
      <w:r w:rsidRPr="001A5743">
        <w:rPr>
          <w:rFonts w:asciiTheme="minorBidi" w:hAnsiTheme="minorBidi"/>
          <w:b/>
          <w:bCs/>
          <w:color w:val="000000"/>
          <w:sz w:val="24"/>
          <w:szCs w:val="24"/>
          <w:rtl/>
        </w:rPr>
        <w:t>לא שלשות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3BD1E8BA" w14:textId="6DFBECE5" w:rsidR="00F26BAE" w:rsidRPr="001A5743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עליכם לבצע את פקודת הקומפילציה עם הדגל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Wall</w:t>
      </w:r>
      <w:del w:id="3" w:author="Herut Sterman" w:date="2020-12-27T21:08:00Z">
        <w:r w:rsidRPr="001A5743" w:rsidDel="00C33CB7">
          <w:rPr>
            <w:rFonts w:asciiTheme="minorBidi" w:hAnsiTheme="minorBidi"/>
            <w:color w:val="000000"/>
            <w:sz w:val="24"/>
            <w:szCs w:val="24"/>
          </w:rPr>
          <w:delText xml:space="preserve"> –</w:delText>
        </w:r>
      </w:del>
      <w:ins w:id="4" w:author="Herut Sterman" w:date="2020-12-27T21:08:00Z">
        <w:r w:rsidR="00C33CB7">
          <w:rPr>
            <w:rFonts w:asciiTheme="minorBidi" w:hAnsiTheme="minorBidi"/>
            <w:color w:val="000000"/>
            <w:sz w:val="24"/>
            <w:szCs w:val="24"/>
          </w:rPr>
          <w:t>-</w:t>
        </w:r>
      </w:ins>
      <w:r w:rsidRPr="001A5743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על מנת לוודא שתוכניתכם מתקמפלת ללא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אזהרות. תכנית שמתקמפלת עם אזהרות תגרור הורדת נקודות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.</w:t>
      </w:r>
    </w:p>
    <w:p w14:paraId="7ED9EDC6" w14:textId="77777777" w:rsidR="00F26BAE" w:rsidRPr="001A5743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עליכם לוודא שתוכניתכם מתקמפלת ורצה על גבי מערכת ה</w:t>
      </w: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פעלה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>u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buntu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עם קומפייל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ר </w:t>
      </w:r>
      <w:r>
        <w:rPr>
          <w:rFonts w:asciiTheme="minorBidi" w:hAnsiTheme="minorBidi"/>
          <w:color w:val="000000"/>
          <w:sz w:val="24"/>
          <w:szCs w:val="24"/>
        </w:rPr>
        <w:t>gcc</w:t>
      </w:r>
    </w:p>
    <w:p w14:paraId="0983CCB4" w14:textId="74BC07FF" w:rsidR="00F26BAE" w:rsidRPr="001A5743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יש להגיש את המטלה ב</w:t>
      </w:r>
      <w:r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>git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.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יש להגיש קובץ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.txt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השורה הראשונה תכלול את הכתובת של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</w:t>
      </w:r>
      <w:r>
        <w:rPr>
          <w:rFonts w:asciiTheme="minorBidi" w:hAnsiTheme="minorBidi" w:hint="cs"/>
          <w:color w:val="000000"/>
          <w:sz w:val="24"/>
          <w:szCs w:val="24"/>
          <w:rtl/>
        </w:rPr>
        <w:t>-</w:t>
      </w:r>
      <w:r>
        <w:rPr>
          <w:rFonts w:asciiTheme="minorBidi" w:hAnsiTheme="minorBidi"/>
          <w:color w:val="000000"/>
          <w:sz w:val="24"/>
          <w:szCs w:val="24"/>
        </w:rPr>
        <w:t>git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color w:val="000000"/>
          <w:sz w:val="24"/>
          <w:szCs w:val="24"/>
          <w:rtl/>
        </w:rPr>
        <w:t>(לא ה</w:t>
      </w:r>
      <w:r>
        <w:rPr>
          <w:rFonts w:asciiTheme="minorBidi" w:hAnsiTheme="minorBidi" w:hint="cs"/>
          <w:color w:val="000000"/>
          <w:sz w:val="24"/>
          <w:szCs w:val="24"/>
        </w:rPr>
        <w:t>URL</w:t>
      </w:r>
      <w:r>
        <w:rPr>
          <w:rFonts w:asciiTheme="minorBidi" w:hAnsiTheme="minorBidi" w:hint="cs"/>
          <w:color w:val="000000"/>
          <w:sz w:val="24"/>
          <w:szCs w:val="24"/>
          <w:rtl/>
        </w:rPr>
        <w:t>) מאתר ה-</w:t>
      </w:r>
      <w:r>
        <w:rPr>
          <w:rFonts w:asciiTheme="minorBidi" w:hAnsiTheme="minorBidi"/>
          <w:color w:val="000000"/>
          <w:sz w:val="24"/>
          <w:szCs w:val="24"/>
        </w:rPr>
        <w:t>github</w:t>
      </w:r>
      <w:r>
        <w:rPr>
          <w:rFonts w:asciiTheme="minorBidi" w:hAnsiTheme="minorBidi" w:hint="cs"/>
          <w:color w:val="000000"/>
          <w:sz w:val="24"/>
          <w:szCs w:val="24"/>
          <w:rtl/>
        </w:rPr>
        <w:t>. 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שורה </w:t>
      </w: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שנ</w:t>
      </w:r>
      <w:ins w:id="5" w:author="Herut Sterman" w:date="2020-12-27T21:08:00Z"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י</w:t>
        </w:r>
      </w:ins>
      <w:r w:rsidRPr="001A5743">
        <w:rPr>
          <w:rFonts w:asciiTheme="minorBidi" w:hAnsiTheme="minorBidi"/>
          <w:color w:val="000000"/>
          <w:sz w:val="24"/>
          <w:szCs w:val="24"/>
          <w:rtl/>
        </w:rPr>
        <w:t>יה תכלול את מזהה ה</w:t>
      </w:r>
      <w:r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commit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הרלוונטי ו</w:t>
      </w: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שורה </w:t>
      </w: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שלישי</w:t>
      </w:r>
      <w:r>
        <w:rPr>
          <w:rFonts w:asciiTheme="minorBidi" w:hAnsiTheme="minorBidi" w:hint="cs"/>
          <w:color w:val="000000"/>
          <w:sz w:val="24"/>
          <w:szCs w:val="24"/>
          <w:rtl/>
        </w:rPr>
        <w:t>ת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 את תעודות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הזהות של הסטודנטים המגישים מופרדים ברווח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2050CDF7" w14:textId="77777777" w:rsidR="00F26BAE" w:rsidRPr="001A5743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הנכם נדרשים לקוד קריא ונקי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56FA3586" w14:textId="15380EB9" w:rsidR="00F26BAE" w:rsidRDefault="00F26BAE" w:rsidP="00F26BAE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בכל מקום בו יש צורך בשימוש בקבועים בעלי משמעות יש להגדיר אותם באמצע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ות </w:t>
      </w:r>
      <w:r>
        <w:rPr>
          <w:rFonts w:asciiTheme="minorBidi" w:hAnsiTheme="minorBidi"/>
          <w:color w:val="000000"/>
          <w:sz w:val="24"/>
          <w:szCs w:val="24"/>
        </w:rPr>
        <w:t>define</w:t>
      </w:r>
    </w:p>
    <w:p w14:paraId="22997A4B" w14:textId="55FE2864" w:rsidR="00FE23E1" w:rsidRPr="001A5743" w:rsidRDefault="00FE23E1" w:rsidP="00FE23E1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יש לבדוק זל</w:t>
      </w:r>
      <w:ins w:id="6" w:author="Herut Sterman" w:date="2020-12-27T21:09:00Z"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י</w:t>
        </w:r>
      </w:ins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גת זיכרון באמצעות </w:t>
      </w:r>
      <w:r>
        <w:rPr>
          <w:rFonts w:asciiTheme="minorBidi" w:hAnsiTheme="minorBidi"/>
          <w:color w:val="000000"/>
          <w:sz w:val="24"/>
          <w:szCs w:val="24"/>
        </w:rPr>
        <w:t>valgri</w:t>
      </w:r>
      <w:ins w:id="7" w:author="Herut Sterman" w:date="2020-12-27T21:09:00Z">
        <w:r w:rsidR="00C33CB7">
          <w:rPr>
            <w:rFonts w:asciiTheme="minorBidi" w:hAnsiTheme="minorBidi"/>
            <w:color w:val="000000"/>
            <w:sz w:val="24"/>
            <w:szCs w:val="24"/>
          </w:rPr>
          <w:t>n</w:t>
        </w:r>
      </w:ins>
      <w:r>
        <w:rPr>
          <w:rFonts w:asciiTheme="minorBidi" w:hAnsiTheme="minorBidi"/>
          <w:color w:val="000000"/>
          <w:sz w:val="24"/>
          <w:szCs w:val="24"/>
        </w:rPr>
        <w:t>d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(המדריך נמצא במודל)</w:t>
      </w:r>
      <w:ins w:id="8" w:author="Herut Sterman" w:date="2020-12-27T21:11:00Z"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.</w:t>
        </w:r>
      </w:ins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תוכנית אשר </w:t>
      </w:r>
      <w:del w:id="9" w:author="Herut Sterman" w:date="2020-12-27T21:09:00Z">
        <w:r w:rsidDel="00C33CB7">
          <w:rPr>
            <w:rFonts w:asciiTheme="minorBidi" w:hAnsiTheme="minorBidi" w:hint="cs"/>
            <w:color w:val="000000"/>
            <w:sz w:val="24"/>
            <w:szCs w:val="24"/>
            <w:rtl/>
          </w:rPr>
          <w:delText xml:space="preserve">יהיה </w:delText>
        </w:r>
      </w:del>
      <w:ins w:id="10" w:author="Herut Sterman" w:date="2020-12-27T21:09:00Z"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ת</w:t>
        </w:r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 xml:space="preserve">היה </w:t>
        </w:r>
      </w:ins>
      <w:del w:id="11" w:author="Herut Sterman" w:date="2020-12-27T21:09:00Z">
        <w:r w:rsidDel="00C33CB7">
          <w:rPr>
            <w:rFonts w:asciiTheme="minorBidi" w:hAnsiTheme="minorBidi" w:hint="cs"/>
            <w:color w:val="000000"/>
            <w:sz w:val="24"/>
            <w:szCs w:val="24"/>
            <w:rtl/>
          </w:rPr>
          <w:delText xml:space="preserve">בא </w:delText>
        </w:r>
      </w:del>
      <w:ins w:id="12" w:author="Herut Sterman" w:date="2020-12-27T21:09:00Z"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ב</w:t>
        </w:r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>ה</w:t>
        </w:r>
        <w:r w:rsidR="00C33CB7">
          <w:rPr>
            <w:rFonts w:asciiTheme="minorBidi" w:hAnsiTheme="minorBidi" w:hint="cs"/>
            <w:color w:val="000000"/>
            <w:sz w:val="24"/>
            <w:szCs w:val="24"/>
            <w:rtl/>
          </w:rPr>
          <w:t xml:space="preserve"> </w:t>
        </w:r>
      </w:ins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זליגת זיכרון לא תזכה לניקוד מלא. </w:t>
      </w:r>
    </w:p>
    <w:p w14:paraId="401084C4" w14:textId="1E88A2C0" w:rsidR="00961687" w:rsidRDefault="00961687"/>
    <w:p w14:paraId="4272C4C9" w14:textId="386F5122" w:rsidR="002F0827" w:rsidRDefault="002F0827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21884FAF" w14:textId="6EBBAF7C" w:rsidR="00645414" w:rsidRPr="00406C2D" w:rsidRDefault="00645414" w:rsidP="00406C2D">
      <w:pPr>
        <w:pStyle w:val="1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rtl/>
        </w:rPr>
      </w:pPr>
      <w:r w:rsidRPr="00406C2D">
        <w:rPr>
          <w:rFonts w:asciiTheme="majorHAnsi" w:eastAsiaTheme="majorEastAsia" w:hAnsiTheme="majorHAnsi" w:cstheme="majorBidi" w:hint="cs"/>
          <w:b w:val="0"/>
          <w:bCs w:val="0"/>
          <w:color w:val="2F5496" w:themeColor="accent1" w:themeShade="BF"/>
          <w:sz w:val="32"/>
          <w:szCs w:val="32"/>
          <w:rtl/>
        </w:rPr>
        <w:t xml:space="preserve">בתרגיל זה אנו נממש עץ </w:t>
      </w:r>
      <w:del w:id="13" w:author="Herut Sterman" w:date="2020-12-27T21:12:00Z">
        <w:r w:rsidRPr="00406C2D" w:rsidDel="00C33CB7">
          <w:rPr>
            <w:rFonts w:asciiTheme="majorHAnsi" w:eastAsiaTheme="majorEastAsia" w:hAnsiTheme="majorHAnsi" w:cstheme="majorBidi" w:hint="cs"/>
            <w:b w:val="0"/>
            <w:bCs w:val="0"/>
            <w:color w:val="2F5496" w:themeColor="accent1" w:themeShade="BF"/>
            <w:sz w:val="32"/>
            <w:szCs w:val="32"/>
            <w:rtl/>
          </w:rPr>
          <w:delText xml:space="preserve">ונאכסן </w:delText>
        </w:r>
      </w:del>
      <w:ins w:id="14" w:author="Herut Sterman" w:date="2020-12-27T21:12:00Z">
        <w:r w:rsidR="00C33CB7" w:rsidRPr="00406C2D">
          <w:rPr>
            <w:rFonts w:asciiTheme="majorHAnsi" w:eastAsiaTheme="majorEastAsia" w:hAnsiTheme="majorHAnsi" w:cstheme="majorBidi" w:hint="cs"/>
            <w:b w:val="0"/>
            <w:bCs w:val="0"/>
            <w:color w:val="2F5496" w:themeColor="accent1" w:themeShade="BF"/>
            <w:sz w:val="32"/>
            <w:szCs w:val="32"/>
            <w:rtl/>
          </w:rPr>
          <w:t>ונא</w:t>
        </w:r>
        <w:r w:rsidR="00C33CB7">
          <w:rPr>
            <w:rFonts w:asciiTheme="majorHAnsi" w:eastAsiaTheme="majorEastAsia" w:hAnsiTheme="majorHAnsi" w:cstheme="majorBidi" w:hint="cs"/>
            <w:b w:val="0"/>
            <w:bCs w:val="0"/>
            <w:color w:val="2F5496" w:themeColor="accent1" w:themeShade="BF"/>
            <w:sz w:val="32"/>
            <w:szCs w:val="32"/>
            <w:rtl/>
          </w:rPr>
          <w:t>ח</w:t>
        </w:r>
        <w:r w:rsidR="00C33CB7" w:rsidRPr="00406C2D">
          <w:rPr>
            <w:rFonts w:asciiTheme="majorHAnsi" w:eastAsiaTheme="majorEastAsia" w:hAnsiTheme="majorHAnsi" w:cstheme="majorBidi" w:hint="cs"/>
            <w:b w:val="0"/>
            <w:bCs w:val="0"/>
            <w:color w:val="2F5496" w:themeColor="accent1" w:themeShade="BF"/>
            <w:sz w:val="32"/>
            <w:szCs w:val="32"/>
            <w:rtl/>
          </w:rPr>
          <w:t xml:space="preserve">סן </w:t>
        </w:r>
      </w:ins>
      <w:r w:rsidRPr="00406C2D">
        <w:rPr>
          <w:rFonts w:asciiTheme="majorHAnsi" w:eastAsiaTheme="majorEastAsia" w:hAnsiTheme="majorHAnsi" w:cstheme="majorBidi" w:hint="cs"/>
          <w:b w:val="0"/>
          <w:bCs w:val="0"/>
          <w:color w:val="2F5496" w:themeColor="accent1" w:themeShade="BF"/>
          <w:sz w:val="32"/>
          <w:szCs w:val="32"/>
          <w:rtl/>
        </w:rPr>
        <w:t>בו טקסט.</w:t>
      </w:r>
    </w:p>
    <w:p w14:paraId="047E72C8" w14:textId="77777777" w:rsidR="00645414" w:rsidRDefault="00645414" w:rsidP="00645414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2295C191" w14:textId="31481EF6" w:rsidR="00645414" w:rsidRPr="00406C2D" w:rsidDel="00C33CB7" w:rsidRDefault="00645414" w:rsidP="00645414">
      <w:pPr>
        <w:autoSpaceDE w:val="0"/>
        <w:autoSpaceDN w:val="0"/>
        <w:adjustRightInd w:val="0"/>
        <w:spacing w:after="0" w:line="240" w:lineRule="auto"/>
        <w:jc w:val="right"/>
        <w:rPr>
          <w:del w:id="15" w:author="Herut Sterman" w:date="2020-12-27T21:13:00Z"/>
        </w:rPr>
      </w:pPr>
      <w:r w:rsidRPr="00C33CB7">
        <w:rPr>
          <w:u w:val="single"/>
          <w:rtl/>
          <w:rPrChange w:id="16" w:author="Herut Sterman" w:date="2020-12-27T21:12:00Z">
            <w:rPr>
              <w:rtl/>
            </w:rPr>
          </w:rPrChange>
        </w:rPr>
        <w:t>עצה:</w:t>
      </w:r>
      <w:r w:rsidRPr="00406C2D">
        <w:rPr>
          <w:rtl/>
        </w:rPr>
        <w:t xml:space="preserve"> אל תתחילו לעשות דבר בתרגיל-הבית לפני שקראתם את התרגיל בעיון</w:t>
      </w:r>
      <w:ins w:id="17" w:author="Herut Sterman" w:date="2020-12-27T21:13:00Z">
        <w:r w:rsidR="00C33CB7">
          <w:rPr>
            <w:rFonts w:hint="cs"/>
            <w:rtl/>
          </w:rPr>
          <w:t xml:space="preserve"> </w:t>
        </w:r>
      </w:ins>
    </w:p>
    <w:p w14:paraId="662F91BE" w14:textId="2E179599" w:rsidR="00645414" w:rsidRPr="00406C2D" w:rsidDel="00C33CB7" w:rsidRDefault="00645414" w:rsidP="00C33CB7">
      <w:pPr>
        <w:autoSpaceDE w:val="0"/>
        <w:autoSpaceDN w:val="0"/>
        <w:adjustRightInd w:val="0"/>
        <w:spacing w:after="0" w:line="240" w:lineRule="auto"/>
        <w:jc w:val="right"/>
        <w:rPr>
          <w:del w:id="18" w:author="Herut Sterman" w:date="2020-12-27T21:13:00Z"/>
        </w:rPr>
        <w:pPrChange w:id="19" w:author="Herut Sterman" w:date="2020-12-27T21:13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r w:rsidRPr="00406C2D">
        <w:rPr>
          <w:rtl/>
        </w:rPr>
        <w:t>לפחות פעם אחת מההתחלה ועד הסוף</w:t>
      </w:r>
      <w:ins w:id="20" w:author="Herut Sterman" w:date="2020-12-27T21:13:00Z">
        <w:r w:rsidR="00C33CB7">
          <w:rPr>
            <w:rFonts w:hint="cs"/>
            <w:rtl/>
          </w:rPr>
          <w:t xml:space="preserve">. </w:t>
        </w:r>
      </w:ins>
      <w:del w:id="21" w:author="Herut Sterman" w:date="2020-12-27T21:13:00Z">
        <w:r w:rsidRPr="00406C2D" w:rsidDel="00C33CB7">
          <w:delText>.</w:delText>
        </w:r>
      </w:del>
    </w:p>
    <w:p w14:paraId="49F71D75" w14:textId="59D2E965" w:rsidR="00645414" w:rsidRPr="00406C2D" w:rsidDel="00C33CB7" w:rsidRDefault="00645414" w:rsidP="00784F32">
      <w:pPr>
        <w:autoSpaceDE w:val="0"/>
        <w:autoSpaceDN w:val="0"/>
        <w:bidi/>
        <w:adjustRightInd w:val="0"/>
        <w:spacing w:after="0" w:line="240" w:lineRule="auto"/>
        <w:rPr>
          <w:del w:id="22" w:author="Herut Sterman" w:date="2020-12-27T21:13:00Z"/>
          <w:rFonts w:hint="cs"/>
          <w:rtl/>
        </w:rPr>
      </w:pPr>
      <w:r w:rsidRPr="00406C2D">
        <w:rPr>
          <w:rtl/>
        </w:rPr>
        <w:t>חלוקה נכונה של הבעיה לתת-בעיות קטנות יותר, תקל עליכם הן בהגדרת</w:t>
      </w:r>
    </w:p>
    <w:p w14:paraId="2831FFE0" w14:textId="0B50A73B" w:rsidR="00645414" w:rsidRPr="00406C2D" w:rsidRDefault="00645414" w:rsidP="00C33CB7">
      <w:pPr>
        <w:autoSpaceDE w:val="0"/>
        <w:autoSpaceDN w:val="0"/>
        <w:bidi/>
        <w:adjustRightInd w:val="0"/>
        <w:spacing w:after="0" w:line="240" w:lineRule="auto"/>
        <w:pPrChange w:id="23" w:author="Herut Sterman" w:date="2020-12-27T21:13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r w:rsidRPr="00406C2D">
        <w:t xml:space="preserve"> </w:t>
      </w:r>
      <w:r w:rsidRPr="00406C2D">
        <w:rPr>
          <w:rtl/>
        </w:rPr>
        <w:t>הפונקציות שלכם והן בפתרון מלא ונכון של הבעיה תוך מימוש פתרונכם בשפת</w:t>
      </w:r>
      <w:r w:rsidRPr="00406C2D">
        <w:rPr>
          <w:rFonts w:hint="cs"/>
          <w:rtl/>
        </w:rPr>
        <w:t xml:space="preserve"> </w:t>
      </w:r>
      <w:r w:rsidRPr="00406C2D">
        <w:rPr>
          <w:rFonts w:hint="cs"/>
        </w:rPr>
        <w:t>C</w:t>
      </w:r>
      <w:ins w:id="24" w:author="Herut Sterman" w:date="2020-12-27T21:13:00Z">
        <w:r w:rsidR="00C33CB7">
          <w:rPr>
            <w:rFonts w:hint="cs"/>
            <w:rtl/>
          </w:rPr>
          <w:t>.</w:t>
        </w:r>
      </w:ins>
    </w:p>
    <w:p w14:paraId="2131FD35" w14:textId="77777777" w:rsidR="00645414" w:rsidRPr="00406C2D" w:rsidRDefault="00645414" w:rsidP="00406C2D">
      <w:pPr>
        <w:pStyle w:val="2"/>
        <w:bidi/>
      </w:pPr>
      <w:r w:rsidRPr="00406C2D">
        <w:rPr>
          <w:sz w:val="28"/>
          <w:szCs w:val="28"/>
          <w:rtl/>
        </w:rPr>
        <w:t>מוטיבציה</w:t>
      </w:r>
      <w:r w:rsidRPr="00406C2D">
        <w:t>:</w:t>
      </w:r>
    </w:p>
    <w:p w14:paraId="15CBA303" w14:textId="302C2640" w:rsidR="00645414" w:rsidRPr="00406C2D" w:rsidDel="00C33CB7" w:rsidRDefault="00645414" w:rsidP="00645414">
      <w:pPr>
        <w:autoSpaceDE w:val="0"/>
        <w:autoSpaceDN w:val="0"/>
        <w:bidi/>
        <w:adjustRightInd w:val="0"/>
        <w:spacing w:after="0" w:line="240" w:lineRule="auto"/>
        <w:rPr>
          <w:del w:id="25" w:author="Herut Sterman" w:date="2020-12-27T21:14:00Z"/>
        </w:rPr>
      </w:pPr>
      <w:r w:rsidRPr="00406C2D">
        <w:rPr>
          <w:rtl/>
        </w:rPr>
        <w:t>יישומים רבים לניתוח אוטומטי של טקסטים עושים שימוש בנתונים סטטיסטיים</w:t>
      </w:r>
    </w:p>
    <w:p w14:paraId="40396BE1" w14:textId="0AB272AC" w:rsidR="00645414" w:rsidRPr="00406C2D" w:rsidDel="00C33CB7" w:rsidRDefault="00C33CB7" w:rsidP="00784F32">
      <w:pPr>
        <w:autoSpaceDE w:val="0"/>
        <w:autoSpaceDN w:val="0"/>
        <w:bidi/>
        <w:adjustRightInd w:val="0"/>
        <w:spacing w:after="0" w:line="240" w:lineRule="auto"/>
        <w:rPr>
          <w:del w:id="26" w:author="Herut Sterman" w:date="2020-12-27T21:14:00Z"/>
        </w:rPr>
      </w:pPr>
      <w:ins w:id="27" w:author="Herut Sterman" w:date="2020-12-27T21:14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הנאספים מתוך הטקסטים. דוגמא לנתון סטטיסטי כזה הוא מספר המופעים של כל</w:t>
      </w:r>
    </w:p>
    <w:p w14:paraId="75EC5CA5" w14:textId="5E6D3CCD" w:rsidR="00645414" w:rsidRPr="00406C2D" w:rsidDel="00C33CB7" w:rsidRDefault="00C33CB7" w:rsidP="00C33CB7">
      <w:pPr>
        <w:autoSpaceDE w:val="0"/>
        <w:autoSpaceDN w:val="0"/>
        <w:bidi/>
        <w:adjustRightInd w:val="0"/>
        <w:spacing w:after="0" w:line="240" w:lineRule="auto"/>
        <w:rPr>
          <w:del w:id="28" w:author="Herut Sterman" w:date="2020-12-27T21:14:00Z"/>
        </w:rPr>
        <w:pPrChange w:id="29" w:author="Herut Sterman" w:date="2020-12-27T21:14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ins w:id="30" w:author="Herut Sterman" w:date="2020-12-27T21:14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מילה בטקסט נתון, שכן מסתבר כי ניתן להסיק מסקנות רבות משכיחותה של מילה</w:t>
      </w:r>
    </w:p>
    <w:p w14:paraId="07AB11D8" w14:textId="1FC25A6B" w:rsidR="00645414" w:rsidRPr="00406C2D" w:rsidRDefault="00C33CB7" w:rsidP="00C33CB7">
      <w:pPr>
        <w:autoSpaceDE w:val="0"/>
        <w:autoSpaceDN w:val="0"/>
        <w:bidi/>
        <w:adjustRightInd w:val="0"/>
        <w:spacing w:after="0" w:line="240" w:lineRule="auto"/>
        <w:pPrChange w:id="31" w:author="Herut Sterman" w:date="2020-12-27T21:14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ins w:id="32" w:author="Herut Sterman" w:date="2020-12-27T21:14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כזאת או אחרת</w:t>
      </w:r>
      <w:r w:rsidR="00645414" w:rsidRPr="00406C2D">
        <w:t>.</w:t>
      </w:r>
    </w:p>
    <w:p w14:paraId="48D82E29" w14:textId="7E137B75" w:rsidR="00645414" w:rsidRPr="00406C2D" w:rsidDel="00C33CB7" w:rsidRDefault="00645414" w:rsidP="00645414">
      <w:pPr>
        <w:autoSpaceDE w:val="0"/>
        <w:autoSpaceDN w:val="0"/>
        <w:bidi/>
        <w:adjustRightInd w:val="0"/>
        <w:spacing w:after="0" w:line="240" w:lineRule="auto"/>
        <w:rPr>
          <w:del w:id="33" w:author="Herut Sterman" w:date="2020-12-27T21:14:00Z"/>
        </w:rPr>
      </w:pPr>
      <w:r w:rsidRPr="00406C2D">
        <w:rPr>
          <w:rFonts w:hint="cs"/>
          <w:rtl/>
        </w:rPr>
        <w:t>ב</w:t>
      </w:r>
      <w:r w:rsidRPr="00406C2D">
        <w:rPr>
          <w:rtl/>
        </w:rPr>
        <w:t>תרגיל זה אנו נעשה שימוש במבנה הנתונים</w:t>
      </w:r>
      <w:r w:rsidRPr="00406C2D">
        <w:rPr>
          <w:rFonts w:hint="cs"/>
          <w:rtl/>
        </w:rPr>
        <w:t xml:space="preserve"> </w:t>
      </w:r>
      <w:r w:rsidRPr="00406C2D">
        <w:rPr>
          <w:rFonts w:hint="cs"/>
        </w:rPr>
        <w:t>TRIE</w:t>
      </w:r>
      <w:r w:rsidRPr="00406C2D">
        <w:rPr>
          <w:rFonts w:hint="cs"/>
          <w:rtl/>
        </w:rPr>
        <w:t xml:space="preserve"> </w:t>
      </w:r>
      <w:r w:rsidRPr="00406C2D">
        <w:rPr>
          <w:rtl/>
        </w:rPr>
        <w:t>כדי לאחסן את המילים אשר</w:t>
      </w:r>
    </w:p>
    <w:p w14:paraId="286FB88F" w14:textId="1F1748B2" w:rsidR="00645414" w:rsidRPr="00406C2D" w:rsidDel="00C33CB7" w:rsidRDefault="00C33CB7" w:rsidP="00784F32">
      <w:pPr>
        <w:autoSpaceDE w:val="0"/>
        <w:autoSpaceDN w:val="0"/>
        <w:bidi/>
        <w:adjustRightInd w:val="0"/>
        <w:spacing w:after="0" w:line="240" w:lineRule="auto"/>
        <w:rPr>
          <w:del w:id="34" w:author="Herut Sterman" w:date="2020-12-27T21:14:00Z"/>
        </w:rPr>
      </w:pPr>
      <w:ins w:id="35" w:author="Herut Sterman" w:date="2020-12-27T21:14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נראו בטקסט. כמו-כן נשמור עבור כל מילה במבנה הנתונים את מספר המופעים</w:t>
      </w:r>
    </w:p>
    <w:p w14:paraId="6107FB5F" w14:textId="5B4C9EB1" w:rsidR="00645414" w:rsidRPr="00406C2D" w:rsidRDefault="00C33CB7" w:rsidP="00C33CB7">
      <w:pPr>
        <w:autoSpaceDE w:val="0"/>
        <w:autoSpaceDN w:val="0"/>
        <w:bidi/>
        <w:adjustRightInd w:val="0"/>
        <w:spacing w:after="0" w:line="240" w:lineRule="auto"/>
        <w:pPrChange w:id="36" w:author="Herut Sterman" w:date="2020-12-27T21:14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ins w:id="37" w:author="Herut Sterman" w:date="2020-12-27T21:14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שלה בטקסט הנקרא</w:t>
      </w:r>
      <w:r w:rsidR="00645414" w:rsidRPr="00406C2D">
        <w:t>.</w:t>
      </w:r>
    </w:p>
    <w:p w14:paraId="54B69D9D" w14:textId="5549EC24" w:rsidR="00645414" w:rsidRPr="00406C2D" w:rsidRDefault="00645414" w:rsidP="00645414">
      <w:pPr>
        <w:autoSpaceDE w:val="0"/>
        <w:autoSpaceDN w:val="0"/>
        <w:bidi/>
        <w:adjustRightInd w:val="0"/>
        <w:spacing w:after="0" w:line="240" w:lineRule="auto"/>
      </w:pPr>
      <w:r w:rsidRPr="00406C2D">
        <w:rPr>
          <w:rFonts w:hint="cs"/>
          <w:rtl/>
        </w:rPr>
        <w:t>ל</w:t>
      </w:r>
      <w:r w:rsidRPr="00406C2D">
        <w:rPr>
          <w:rFonts w:hint="cs"/>
        </w:rPr>
        <w:t>TRIE</w:t>
      </w:r>
      <w:r w:rsidRPr="00406C2D">
        <w:rPr>
          <w:rFonts w:hint="cs"/>
          <w:rtl/>
        </w:rPr>
        <w:t xml:space="preserve"> יש יתרון באחסון של אוספי מילים</w:t>
      </w:r>
      <w:ins w:id="38" w:author="Herut Sterman" w:date="2020-12-27T21:16:00Z">
        <w:r w:rsidR="00C33CB7">
          <w:rPr>
            <w:rFonts w:hint="cs"/>
            <w:rtl/>
          </w:rPr>
          <w:t>.</w:t>
        </w:r>
      </w:ins>
      <w:r w:rsidRPr="00406C2D">
        <w:rPr>
          <w:rFonts w:hint="cs"/>
          <w:rtl/>
        </w:rPr>
        <w:t xml:space="preserve"> בפרט ניתן לאחסן ביעילות טובה מאוד מילים בעלות רישא משות</w:t>
      </w:r>
      <w:ins w:id="39" w:author="Herut Sterman" w:date="2020-12-27T21:16:00Z">
        <w:r w:rsidR="00C33CB7">
          <w:rPr>
            <w:rFonts w:hint="cs"/>
            <w:rtl/>
          </w:rPr>
          <w:t>ף</w:t>
        </w:r>
      </w:ins>
      <w:del w:id="40" w:author="Herut Sterman" w:date="2020-12-27T21:16:00Z">
        <w:r w:rsidRPr="00406C2D" w:rsidDel="00C33CB7">
          <w:rPr>
            <w:rFonts w:hint="cs"/>
            <w:rtl/>
          </w:rPr>
          <w:delText>פת</w:delText>
        </w:r>
      </w:del>
      <w:r w:rsidRPr="00406C2D">
        <w:rPr>
          <w:rFonts w:hint="cs"/>
          <w:rtl/>
        </w:rPr>
        <w:t>.</w:t>
      </w:r>
    </w:p>
    <w:p w14:paraId="7CC967FF" w14:textId="0FF5166B" w:rsidR="00645414" w:rsidRPr="00406C2D" w:rsidDel="00C33CB7" w:rsidRDefault="00645414" w:rsidP="00645414">
      <w:pPr>
        <w:autoSpaceDE w:val="0"/>
        <w:autoSpaceDN w:val="0"/>
        <w:bidi/>
        <w:adjustRightInd w:val="0"/>
        <w:spacing w:after="0" w:line="240" w:lineRule="auto"/>
        <w:rPr>
          <w:del w:id="41" w:author="Herut Sterman" w:date="2020-12-27T21:15:00Z"/>
        </w:rPr>
      </w:pPr>
      <w:r w:rsidRPr="00406C2D">
        <w:rPr>
          <w:rtl/>
        </w:rPr>
        <w:t>עליכם יהיה להגדיר את המבנים של צומת בעץ (ואולי גם מבנים נוספים)</w:t>
      </w:r>
      <w:ins w:id="42" w:author="Herut Sterman" w:date="2020-12-27T21:16:00Z">
        <w:r w:rsidR="00C33CB7">
          <w:rPr>
            <w:rFonts w:hint="cs"/>
            <w:rtl/>
          </w:rPr>
          <w:t>,</w:t>
        </w:r>
      </w:ins>
      <w:r w:rsidRPr="00406C2D">
        <w:rPr>
          <w:rtl/>
        </w:rPr>
        <w:t xml:space="preserve"> וכן עליכם</w:t>
      </w:r>
    </w:p>
    <w:p w14:paraId="55A7AB47" w14:textId="2F6E5156" w:rsidR="00645414" w:rsidRPr="00406C2D" w:rsidDel="00C33CB7" w:rsidRDefault="00C33CB7" w:rsidP="00784F32">
      <w:pPr>
        <w:autoSpaceDE w:val="0"/>
        <w:autoSpaceDN w:val="0"/>
        <w:bidi/>
        <w:adjustRightInd w:val="0"/>
        <w:spacing w:after="0" w:line="240" w:lineRule="auto"/>
        <w:rPr>
          <w:del w:id="43" w:author="Herut Sterman" w:date="2020-12-27T21:15:00Z"/>
        </w:rPr>
      </w:pPr>
      <w:ins w:id="44" w:author="Herut Sterman" w:date="2020-12-27T21:15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 xml:space="preserve">לממש את פעולות יצירת העץ והריסתו, גידול העץ על-ידי הכנסת מילים, </w:t>
      </w:r>
      <w:r w:rsidR="00406C2D" w:rsidRPr="00406C2D">
        <w:rPr>
          <w:rFonts w:hint="cs"/>
          <w:rtl/>
        </w:rPr>
        <w:t>תחזוק</w:t>
      </w:r>
    </w:p>
    <w:p w14:paraId="2ADFB838" w14:textId="36332A3B" w:rsidR="00645414" w:rsidRDefault="00C33CB7" w:rsidP="00C33CB7">
      <w:pPr>
        <w:autoSpaceDE w:val="0"/>
        <w:autoSpaceDN w:val="0"/>
        <w:bidi/>
        <w:adjustRightInd w:val="0"/>
        <w:spacing w:after="0" w:line="240" w:lineRule="auto"/>
        <w:rPr>
          <w:rtl/>
        </w:rPr>
        <w:pPrChange w:id="45" w:author="Herut Sterman" w:date="2020-12-27T21:15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ins w:id="46" w:author="Herut Sterman" w:date="2020-12-27T21:15:00Z">
        <w:r>
          <w:rPr>
            <w:rFonts w:hint="cs"/>
            <w:rtl/>
          </w:rPr>
          <w:t xml:space="preserve"> </w:t>
        </w:r>
      </w:ins>
      <w:r w:rsidR="00645414" w:rsidRPr="00406C2D">
        <w:rPr>
          <w:rtl/>
        </w:rPr>
        <w:t>מוני תדירות של מילים וכיוצא באלה</w:t>
      </w:r>
      <w:r w:rsidR="00645414" w:rsidRPr="00406C2D">
        <w:t>.</w:t>
      </w:r>
    </w:p>
    <w:p w14:paraId="4353F619" w14:textId="0CABA610" w:rsidR="00E83A40" w:rsidRDefault="00E83A40" w:rsidP="00645414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300E76E0" w14:textId="0763F19D" w:rsidR="00D1036D" w:rsidRDefault="00406C2D" w:rsidP="00406C2D">
      <w:pPr>
        <w:pStyle w:val="2"/>
        <w:bidi/>
        <w:rPr>
          <w:rtl/>
        </w:rPr>
      </w:pPr>
      <w:r>
        <w:rPr>
          <w:rFonts w:hint="cs"/>
        </w:rPr>
        <w:t>TRIE</w:t>
      </w:r>
      <w:r>
        <w:rPr>
          <w:rFonts w:hint="cs"/>
          <w:rtl/>
        </w:rPr>
        <w:t>:</w:t>
      </w:r>
    </w:p>
    <w:p w14:paraId="2038C2F1" w14:textId="68106B94" w:rsidR="00406C2D" w:rsidRDefault="00406C2D" w:rsidP="00406C2D">
      <w:pPr>
        <w:bidi/>
      </w:pPr>
      <w:r>
        <w:rPr>
          <w:rFonts w:hint="cs"/>
          <w:rtl/>
        </w:rPr>
        <w:t xml:space="preserve">נגדיר את מבנה הנתונים </w:t>
      </w:r>
      <w:r>
        <w:rPr>
          <w:rFonts w:hint="cs"/>
        </w:rPr>
        <w:t>TRIE</w:t>
      </w:r>
      <w:r>
        <w:rPr>
          <w:rFonts w:hint="cs"/>
          <w:rtl/>
        </w:rPr>
        <w:t xml:space="preserve">. </w:t>
      </w:r>
      <w:r w:rsidR="007D1919">
        <w:rPr>
          <w:rFonts w:hint="cs"/>
          <w:rtl/>
        </w:rPr>
        <w:t>ה</w:t>
      </w:r>
      <w:r w:rsidR="007D1919">
        <w:rPr>
          <w:rFonts w:hint="cs"/>
        </w:rPr>
        <w:t>TRIE</w:t>
      </w:r>
      <w:r w:rsidR="007D1919">
        <w:rPr>
          <w:rFonts w:hint="cs"/>
          <w:rtl/>
        </w:rPr>
        <w:t xml:space="preserve"> הוא עץ בו מאחסנים מחרוזות. נתבונן בדוגמא הבאה בה </w:t>
      </w:r>
      <w:del w:id="47" w:author="Herut Sterman" w:date="2020-12-27T21:17:00Z">
        <w:r w:rsidR="007D1919" w:rsidDel="006F48B2">
          <w:rPr>
            <w:rFonts w:hint="cs"/>
            <w:rtl/>
          </w:rPr>
          <w:delText xml:space="preserve">אני </w:delText>
        </w:r>
      </w:del>
      <w:ins w:id="48" w:author="Herut Sterman" w:date="2020-12-27T21:17:00Z">
        <w:r w:rsidR="006F48B2">
          <w:rPr>
            <w:rFonts w:hint="cs"/>
            <w:rtl/>
          </w:rPr>
          <w:t>אנ</w:t>
        </w:r>
        <w:r w:rsidR="006F48B2">
          <w:rPr>
            <w:rFonts w:hint="cs"/>
            <w:rtl/>
          </w:rPr>
          <w:t>ו</w:t>
        </w:r>
        <w:r w:rsidR="006F48B2">
          <w:rPr>
            <w:rFonts w:hint="cs"/>
            <w:rtl/>
          </w:rPr>
          <w:t xml:space="preserve"> </w:t>
        </w:r>
      </w:ins>
      <w:r w:rsidR="007D1919">
        <w:rPr>
          <w:rFonts w:hint="cs"/>
          <w:rtl/>
        </w:rPr>
        <w:t>מאחסנים את המילים:</w:t>
      </w:r>
      <w:ins w:id="49" w:author="Herut Sterman" w:date="2020-12-27T21:17:00Z">
        <w:r w:rsidR="006F48B2">
          <w:rPr>
            <w:rFonts w:hint="cs"/>
            <w:rtl/>
          </w:rPr>
          <w:t xml:space="preserve"> </w:t>
        </w:r>
      </w:ins>
      <w:r w:rsidR="007D1919">
        <w:t xml:space="preserve">  an, ant, all, alloy, aloe, are, ate, be</w:t>
      </w:r>
    </w:p>
    <w:p w14:paraId="7E016420" w14:textId="496AB0AE" w:rsidR="007D1919" w:rsidRPr="00406C2D" w:rsidRDefault="007D1919" w:rsidP="007D1919">
      <w:pPr>
        <w:bidi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 xml:space="preserve">TRIE </w:t>
      </w:r>
      <w:r>
        <w:rPr>
          <w:rFonts w:hint="cs"/>
          <w:rtl/>
        </w:rPr>
        <w:t>שיכיל את המילים יראה כך:</w:t>
      </w:r>
    </w:p>
    <w:p w14:paraId="4ED1513C" w14:textId="0358FB5B" w:rsidR="00D1036D" w:rsidRDefault="007D1919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7AF83D1" wp14:editId="3A8CD8CD">
            <wp:extent cx="5731510" cy="5648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4DE" w14:textId="3FEE490D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33755E9A" w14:textId="38BAFC7B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7874DFE9" w14:textId="36BED6B2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523F379D" w14:textId="5E4570C7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29046DF7" w14:textId="486601C5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</w:pPr>
    </w:p>
    <w:p w14:paraId="0C5EBF7B" w14:textId="29E48E27" w:rsidR="007D1919" w:rsidRDefault="007D1919" w:rsidP="00454657">
      <w:pPr>
        <w:autoSpaceDE w:val="0"/>
        <w:autoSpaceDN w:val="0"/>
        <w:adjustRightInd w:val="0"/>
        <w:spacing w:after="0" w:line="240" w:lineRule="auto"/>
        <w:jc w:val="right"/>
      </w:pPr>
    </w:p>
    <w:p w14:paraId="402E380C" w14:textId="30C434C4" w:rsidR="007D1919" w:rsidRDefault="007D1919" w:rsidP="007D1919">
      <w:pPr>
        <w:pStyle w:val="2"/>
        <w:bidi/>
        <w:rPr>
          <w:rtl/>
        </w:rPr>
      </w:pPr>
      <w:r>
        <w:rPr>
          <w:rFonts w:hint="cs"/>
          <w:rtl/>
        </w:rPr>
        <w:t>המשימה:</w:t>
      </w:r>
    </w:p>
    <w:p w14:paraId="722903B7" w14:textId="2A806C62" w:rsidR="007D1919" w:rsidRDefault="007D1919" w:rsidP="007D1919">
      <w:pPr>
        <w:bidi/>
        <w:rPr>
          <w:rtl/>
        </w:rPr>
      </w:pPr>
    </w:p>
    <w:p w14:paraId="2D92E8AD" w14:textId="58FBFDE8" w:rsidR="007D1919" w:rsidRPr="007D1919" w:rsidDel="006F48B2" w:rsidRDefault="007D1919" w:rsidP="007D1919">
      <w:pPr>
        <w:autoSpaceDE w:val="0"/>
        <w:autoSpaceDN w:val="0"/>
        <w:bidi/>
        <w:adjustRightInd w:val="0"/>
        <w:spacing w:after="0" w:line="240" w:lineRule="auto"/>
        <w:rPr>
          <w:del w:id="50" w:author="Herut Sterman" w:date="2020-12-27T21:19:00Z"/>
        </w:rPr>
      </w:pPr>
      <w:r w:rsidRPr="007D1919">
        <w:rPr>
          <w:rtl/>
        </w:rPr>
        <w:t>עליכם לכתוב תכנית אשר תקרא מילים מתוך ה</w:t>
      </w:r>
      <w:r w:rsidRPr="007D1919">
        <w:rPr>
          <w:rFonts w:hint="cs"/>
          <w:rtl/>
        </w:rPr>
        <w:t>קלט הסטנדרטי ותדפיס את</w:t>
      </w:r>
    </w:p>
    <w:p w14:paraId="77F5125B" w14:textId="390CAF92" w:rsidR="007D1919" w:rsidRPr="007D1919" w:rsidDel="006F48B2" w:rsidRDefault="006F48B2" w:rsidP="00784F32">
      <w:pPr>
        <w:autoSpaceDE w:val="0"/>
        <w:autoSpaceDN w:val="0"/>
        <w:bidi/>
        <w:adjustRightInd w:val="0"/>
        <w:spacing w:after="0" w:line="240" w:lineRule="auto"/>
        <w:rPr>
          <w:del w:id="51" w:author="Herut Sterman" w:date="2020-12-27T21:19:00Z"/>
        </w:rPr>
      </w:pPr>
      <w:ins w:id="52" w:author="Herut Sterman" w:date="2020-12-27T21:19:00Z">
        <w:r>
          <w:rPr>
            <w:rFonts w:hint="cs"/>
            <w:rtl/>
          </w:rPr>
          <w:t xml:space="preserve"> </w:t>
        </w:r>
      </w:ins>
      <w:r w:rsidR="007D1919" w:rsidRPr="007D1919">
        <w:rPr>
          <w:rtl/>
        </w:rPr>
        <w:t>רשימת המילים אשר נראו בקלט עם מספר המופעים של כל מילה ומילה. את</w:t>
      </w:r>
    </w:p>
    <w:p w14:paraId="0FCE2147" w14:textId="36B843B0" w:rsidR="007D1919" w:rsidRPr="007D1919" w:rsidRDefault="006F48B2" w:rsidP="006F48B2">
      <w:pPr>
        <w:autoSpaceDE w:val="0"/>
        <w:autoSpaceDN w:val="0"/>
        <w:bidi/>
        <w:adjustRightInd w:val="0"/>
        <w:spacing w:after="0" w:line="240" w:lineRule="auto"/>
        <w:pPrChange w:id="53" w:author="Herut Sterman" w:date="2020-12-27T21:19:00Z">
          <w:pPr>
            <w:autoSpaceDE w:val="0"/>
            <w:autoSpaceDN w:val="0"/>
            <w:bidi/>
            <w:adjustRightInd w:val="0"/>
            <w:spacing w:after="0" w:line="240" w:lineRule="auto"/>
          </w:pPr>
        </w:pPrChange>
      </w:pPr>
      <w:ins w:id="54" w:author="Herut Sterman" w:date="2020-12-27T21:19:00Z">
        <w:r>
          <w:rPr>
            <w:rFonts w:hint="cs"/>
            <w:rtl/>
          </w:rPr>
          <w:t xml:space="preserve"> </w:t>
        </w:r>
      </w:ins>
      <w:r w:rsidR="007D1919" w:rsidRPr="007D1919">
        <w:rPr>
          <w:rtl/>
        </w:rPr>
        <w:t>הרשימה יש להדפיס, כתלות בפרמטר משורת הפקודה, באחד מן האופנים הבאים</w:t>
      </w:r>
      <w:r w:rsidR="007D1919" w:rsidRPr="007D1919">
        <w:t>:</w:t>
      </w:r>
    </w:p>
    <w:p w14:paraId="71DF49C7" w14:textId="77777777" w:rsidR="007D1919" w:rsidRPr="007D1919" w:rsidRDefault="007D1919" w:rsidP="007D1919">
      <w:pPr>
        <w:autoSpaceDE w:val="0"/>
        <w:autoSpaceDN w:val="0"/>
        <w:bidi/>
        <w:adjustRightInd w:val="0"/>
        <w:spacing w:after="0" w:line="240" w:lineRule="auto"/>
      </w:pPr>
      <w:r w:rsidRPr="007D1919">
        <w:t xml:space="preserve">• </w:t>
      </w:r>
      <w:r w:rsidRPr="007D1919">
        <w:rPr>
          <w:rtl/>
        </w:rPr>
        <w:t>רשימה ממוינת לפי סדר לקסיקוגרפי עולה (ברירת המחדל)</w:t>
      </w:r>
    </w:p>
    <w:p w14:paraId="1BCAAA78" w14:textId="1E1E3ED9" w:rsidR="007D1919" w:rsidRPr="007D1919" w:rsidRDefault="007D1919" w:rsidP="007D1919">
      <w:pPr>
        <w:bidi/>
        <w:rPr>
          <w:rtl/>
        </w:rPr>
      </w:pPr>
      <w:r w:rsidRPr="007D1919">
        <w:t xml:space="preserve">• </w:t>
      </w:r>
      <w:r w:rsidRPr="007D1919">
        <w:rPr>
          <w:rtl/>
        </w:rPr>
        <w:t>רשימה ממוינת לפי סדר לקסיקוגרפי יורד (לפי פרמטר)</w:t>
      </w:r>
      <w:r w:rsidRPr="007D1919">
        <w:t>.</w:t>
      </w:r>
    </w:p>
    <w:p w14:paraId="2F1A6F8C" w14:textId="1F93DF49" w:rsidR="00D1036D" w:rsidRDefault="00D1036D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06E9B6CF" w14:textId="4F16DB05" w:rsidR="004944A8" w:rsidRDefault="004944A8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3ADD3505" w14:textId="77777777" w:rsidR="004944A8" w:rsidRDefault="004944A8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p w14:paraId="6D559C2B" w14:textId="22ABE70D" w:rsidR="007D1919" w:rsidRDefault="007D1919" w:rsidP="007D1919">
      <w:pPr>
        <w:pStyle w:val="2"/>
        <w:bidi/>
        <w:rPr>
          <w:rtl/>
        </w:rPr>
      </w:pPr>
      <w:r>
        <w:rPr>
          <w:rFonts w:hint="cs"/>
          <w:rtl/>
        </w:rPr>
        <w:lastRenderedPageBreak/>
        <w:t>הגדרת הרצת התוכנית</w:t>
      </w:r>
    </w:p>
    <w:p w14:paraId="37CB946C" w14:textId="1809BDA4" w:rsidR="007D1919" w:rsidRDefault="007D1919" w:rsidP="007D1919">
      <w:pPr>
        <w:bidi/>
        <w:rPr>
          <w:rtl/>
        </w:rPr>
      </w:pPr>
    </w:p>
    <w:p w14:paraId="7E249904" w14:textId="77777777" w:rsidR="004944A8" w:rsidRPr="00AC5D65" w:rsidRDefault="004944A8" w:rsidP="00AC5D6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/>
        </w:rPr>
        <w:t>./frequency</w:t>
      </w:r>
    </w:p>
    <w:p w14:paraId="5D0F37A5" w14:textId="560993FF" w:rsidR="004944A8" w:rsidRPr="00AC5D65" w:rsidDel="006F48B2" w:rsidRDefault="004944A8" w:rsidP="004944A8">
      <w:pPr>
        <w:autoSpaceDE w:val="0"/>
        <w:autoSpaceDN w:val="0"/>
        <w:bidi/>
        <w:adjustRightInd w:val="0"/>
        <w:spacing w:after="0" w:line="240" w:lineRule="auto"/>
        <w:rPr>
          <w:del w:id="55" w:author="Herut Sterman" w:date="2020-12-27T21:19:00Z"/>
        </w:rPr>
      </w:pPr>
      <w:r w:rsidRPr="00AC5D65">
        <w:rPr>
          <w:rtl/>
        </w:rPr>
        <w:t>תדפיס את רשימת המילים שנראו בקלט יחד עם מספר המופעים לכל מילה ממוינת</w:t>
      </w:r>
    </w:p>
    <w:p w14:paraId="2BD6A543" w14:textId="487F8E67" w:rsidR="004944A8" w:rsidRPr="00AC5D65" w:rsidRDefault="006F48B2" w:rsidP="00784F32">
      <w:pPr>
        <w:autoSpaceDE w:val="0"/>
        <w:autoSpaceDN w:val="0"/>
        <w:bidi/>
        <w:adjustRightInd w:val="0"/>
        <w:spacing w:after="0" w:line="240" w:lineRule="auto"/>
      </w:pPr>
      <w:ins w:id="56" w:author="Herut Sterman" w:date="2020-12-27T21:19:00Z">
        <w:r>
          <w:rPr>
            <w:rFonts w:hint="cs"/>
            <w:rtl/>
          </w:rPr>
          <w:t xml:space="preserve"> </w:t>
        </w:r>
      </w:ins>
      <w:r w:rsidR="004944A8" w:rsidRPr="00AC5D65">
        <w:rPr>
          <w:rtl/>
        </w:rPr>
        <w:t>בסדר לקסיקוגרפי עולה</w:t>
      </w:r>
      <w:r w:rsidR="004944A8" w:rsidRPr="00AC5D65">
        <w:t>.</w:t>
      </w:r>
    </w:p>
    <w:p w14:paraId="648EB987" w14:textId="77777777" w:rsidR="004944A8" w:rsidRPr="006F48B2" w:rsidRDefault="004944A8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rPrChange w:id="57" w:author="Herut Sterman" w:date="2020-12-27T21:19:00Z">
            <w:rPr>
              <w:rFonts w:ascii="Times New Roman" w:hAnsi="Times New Roman" w:cs="Times New Roman"/>
              <w:sz w:val="28"/>
              <w:szCs w:val="28"/>
              <w:lang/>
            </w:rPr>
          </w:rPrChange>
        </w:rPr>
      </w:pPr>
      <w:r w:rsidRPr="00AC5D65">
        <w:rPr>
          <w:rFonts w:ascii="Times New Roman" w:hAnsi="Times New Roman" w:cs="Times New Roman"/>
          <w:sz w:val="28"/>
          <w:szCs w:val="28"/>
          <w:lang/>
        </w:rPr>
        <w:t>./frequency r</w:t>
      </w:r>
    </w:p>
    <w:p w14:paraId="5270671A" w14:textId="6086ED6B" w:rsidR="004944A8" w:rsidRPr="00AC5D65" w:rsidDel="006F48B2" w:rsidRDefault="004944A8" w:rsidP="004944A8">
      <w:pPr>
        <w:autoSpaceDE w:val="0"/>
        <w:autoSpaceDN w:val="0"/>
        <w:bidi/>
        <w:adjustRightInd w:val="0"/>
        <w:spacing w:after="0" w:line="240" w:lineRule="auto"/>
        <w:rPr>
          <w:del w:id="58" w:author="Herut Sterman" w:date="2020-12-27T21:19:00Z"/>
          <w:rFonts w:hint="cs"/>
          <w:rtl/>
        </w:rPr>
      </w:pPr>
      <w:r w:rsidRPr="00AC5D65">
        <w:rPr>
          <w:rtl/>
        </w:rPr>
        <w:t>תדפיס את רשימת המילים שנראו בקלט יחד עם מספר המופעים לכל מילה ממוינת</w:t>
      </w:r>
    </w:p>
    <w:p w14:paraId="3D304256" w14:textId="334F0035" w:rsidR="004944A8" w:rsidRPr="00AC5D65" w:rsidRDefault="006F48B2" w:rsidP="00784F32">
      <w:pPr>
        <w:autoSpaceDE w:val="0"/>
        <w:autoSpaceDN w:val="0"/>
        <w:bidi/>
        <w:adjustRightInd w:val="0"/>
        <w:spacing w:after="0" w:line="240" w:lineRule="auto"/>
      </w:pPr>
      <w:ins w:id="59" w:author="Herut Sterman" w:date="2020-12-27T21:19:00Z">
        <w:r>
          <w:rPr>
            <w:rFonts w:hint="cs"/>
            <w:rtl/>
          </w:rPr>
          <w:t xml:space="preserve"> </w:t>
        </w:r>
      </w:ins>
      <w:r w:rsidR="004944A8" w:rsidRPr="00AC5D65">
        <w:rPr>
          <w:rtl/>
        </w:rPr>
        <w:t>בסדר לקסיקוגרפי יורד</w:t>
      </w:r>
      <w:r w:rsidR="004944A8" w:rsidRPr="00AC5D65">
        <w:t>.</w:t>
      </w:r>
    </w:p>
    <w:p w14:paraId="4D656F56" w14:textId="3561E299" w:rsidR="004944A8" w:rsidRDefault="004944A8" w:rsidP="00E83A40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73ECD58" w14:textId="399FD06C" w:rsidR="00AC5D65" w:rsidRDefault="00AC5D65" w:rsidP="00AC5D65">
      <w:pPr>
        <w:pStyle w:val="2"/>
        <w:bidi/>
        <w:rPr>
          <w:rtl/>
        </w:rPr>
      </w:pPr>
      <w:r>
        <w:rPr>
          <w:rFonts w:hint="cs"/>
          <w:rtl/>
        </w:rPr>
        <w:t>דגשים במימוש:</w:t>
      </w:r>
    </w:p>
    <w:p w14:paraId="430B90AE" w14:textId="2DBA4E0F" w:rsidR="00AC5D65" w:rsidRDefault="00AC5D65" w:rsidP="00AC5D65">
      <w:pPr>
        <w:bidi/>
        <w:rPr>
          <w:rtl/>
        </w:rPr>
      </w:pPr>
    </w:p>
    <w:p w14:paraId="63AB33DE" w14:textId="78C7BF07" w:rsidR="00AC5D65" w:rsidDel="006F48B2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del w:id="60" w:author="Herut Sterman" w:date="2020-12-27T21:20:00Z"/>
          <w:rFonts w:ascii="Narkisim" w:hAnsi="Narkisim" w:cs="Narkisim"/>
          <w:sz w:val="28"/>
          <w:szCs w:val="28"/>
          <w:lang/>
        </w:rPr>
      </w:pPr>
      <w:r>
        <w:rPr>
          <w:rFonts w:ascii="Narkisim" w:hAnsi="Narkisim" w:cs="Narkisim"/>
          <w:sz w:val="28"/>
          <w:szCs w:val="28"/>
          <w:rtl/>
          <w:lang/>
        </w:rPr>
        <w:t>אנו נתמוך רק באותיות קטנות לכן עליכם לדאוג להמרה של אותיות גדולות</w:t>
      </w:r>
    </w:p>
    <w:p w14:paraId="39F1BC7E" w14:textId="21F85E37" w:rsidR="00AC5D65" w:rsidRDefault="006F48B2" w:rsidP="00784F32">
      <w:pPr>
        <w:autoSpaceDE w:val="0"/>
        <w:autoSpaceDN w:val="0"/>
        <w:bidi/>
        <w:adjustRightInd w:val="0"/>
        <w:spacing w:after="0" w:line="240" w:lineRule="auto"/>
        <w:rPr>
          <w:rFonts w:ascii="Narkisim" w:hAnsi="Narkisim" w:cs="Narkisim"/>
          <w:sz w:val="28"/>
          <w:szCs w:val="28"/>
          <w:lang/>
        </w:rPr>
      </w:pPr>
      <w:ins w:id="61" w:author="Herut Sterman" w:date="2020-12-27T21:20:00Z">
        <w:r>
          <w:rPr>
            <w:rFonts w:ascii="Narkisim" w:hAnsi="Narkisim" w:cs="Narkisim" w:hint="cs"/>
            <w:sz w:val="28"/>
            <w:szCs w:val="28"/>
            <w:rtl/>
            <w:lang/>
          </w:rPr>
          <w:t xml:space="preserve"> </w:t>
        </w:r>
      </w:ins>
      <w:r w:rsidR="00AC5D65">
        <w:rPr>
          <w:rFonts w:ascii="Narkisim" w:hAnsi="Narkisim" w:cs="Narkisim"/>
          <w:sz w:val="28"/>
          <w:szCs w:val="28"/>
          <w:rtl/>
          <w:lang/>
        </w:rPr>
        <w:t>לאותיות קטנות</w:t>
      </w:r>
      <w:r w:rsidR="00AC5D65">
        <w:rPr>
          <w:rFonts w:ascii="Narkisim" w:hAnsi="Narkisim" w:cs="Narkisim"/>
          <w:sz w:val="28"/>
          <w:szCs w:val="28"/>
          <w:lang/>
        </w:rPr>
        <w:t>.</w:t>
      </w:r>
    </w:p>
    <w:p w14:paraId="09D8F662" w14:textId="50432265" w:rsidR="00AC5D65" w:rsidDel="006F48B2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del w:id="62" w:author="Herut Sterman" w:date="2020-12-27T21:20:00Z"/>
          <w:rFonts w:ascii="Narkisim" w:hAnsi="Narkisim" w:cs="Narkisim"/>
          <w:sz w:val="28"/>
          <w:szCs w:val="28"/>
          <w:lang/>
        </w:rPr>
      </w:pPr>
      <w:r>
        <w:rPr>
          <w:rFonts w:ascii="Narkisim" w:hAnsi="Narkisim" w:cs="Narkisim"/>
          <w:sz w:val="28"/>
          <w:szCs w:val="28"/>
          <w:rtl/>
          <w:lang/>
        </w:rPr>
        <w:t>עליכם להתעלם מכל סימן בקלט שאינו אחת מעשרים ושש האותיות הקטנות</w:t>
      </w:r>
    </w:p>
    <w:p w14:paraId="6370C173" w14:textId="3A8B624B" w:rsidR="00AC5D65" w:rsidRDefault="006F48B2" w:rsidP="00784F32">
      <w:pPr>
        <w:autoSpaceDE w:val="0"/>
        <w:autoSpaceDN w:val="0"/>
        <w:bidi/>
        <w:adjustRightInd w:val="0"/>
        <w:spacing w:after="0" w:line="240" w:lineRule="auto"/>
        <w:rPr>
          <w:rFonts w:ascii="Narkisim" w:hAnsi="Narkisim" w:cs="Narkisim"/>
          <w:sz w:val="28"/>
          <w:szCs w:val="28"/>
          <w:lang/>
        </w:rPr>
      </w:pPr>
      <w:ins w:id="63" w:author="Herut Sterman" w:date="2020-12-27T21:20:00Z">
        <w:r>
          <w:rPr>
            <w:rFonts w:ascii="Narkisim" w:hAnsi="Narkisim" w:cs="Narkisim" w:hint="cs"/>
            <w:sz w:val="28"/>
            <w:szCs w:val="28"/>
            <w:rtl/>
            <w:lang/>
          </w:rPr>
          <w:t xml:space="preserve"> </w:t>
        </w:r>
      </w:ins>
      <w:r w:rsidR="00AC5D65">
        <w:rPr>
          <w:rFonts w:ascii="Narkisim" w:hAnsi="Narkisim" w:cs="Narkisim"/>
          <w:sz w:val="28"/>
          <w:szCs w:val="28"/>
          <w:rtl/>
          <w:lang/>
        </w:rPr>
        <w:t>באנגלית</w:t>
      </w:r>
      <w:r w:rsidR="00AC5D65">
        <w:rPr>
          <w:rFonts w:ascii="Narkisim" w:hAnsi="Narkisim" w:cs="Narkisim"/>
          <w:sz w:val="28"/>
          <w:szCs w:val="28"/>
          <w:lang/>
        </w:rPr>
        <w:t>.</w:t>
      </w:r>
    </w:p>
    <w:p w14:paraId="77BA4D4A" w14:textId="048D86BA" w:rsidR="00AC5D65" w:rsidRPr="00AC5D65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rFonts w:ascii="Narkisim" w:hAnsi="Narkisim" w:cs="Narkisim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  <w:lang/>
        </w:rPr>
        <w:t>א</w:t>
      </w:r>
      <w:r>
        <w:rPr>
          <w:rFonts w:ascii="Narkisim" w:hAnsi="Narkisim" w:cs="Narkisim"/>
          <w:sz w:val="28"/>
          <w:szCs w:val="28"/>
          <w:rtl/>
          <w:lang/>
        </w:rPr>
        <w:t>ת הפלט עליכם להדפיס באופן הבא: כל מילה מופיעה בשורה נפרדת. הסימן</w:t>
      </w:r>
      <w:r>
        <w:rPr>
          <w:rFonts w:ascii="Narkisim" w:hAnsi="Narkisim" w:cs="Narkisim" w:hint="cs"/>
          <w:sz w:val="28"/>
          <w:szCs w:val="28"/>
          <w:rtl/>
          <w:lang/>
        </w:rPr>
        <w:t xml:space="preserve"> </w:t>
      </w:r>
      <w:r>
        <w:rPr>
          <w:rFonts w:ascii="Narkisim" w:hAnsi="Narkisim" w:cs="Narkisim"/>
          <w:sz w:val="28"/>
          <w:szCs w:val="28"/>
        </w:rPr>
        <w:t>tab</w:t>
      </w:r>
      <w:r>
        <w:rPr>
          <w:rFonts w:ascii="Narkisim" w:hAnsi="Narkisim" w:cs="Narkisim" w:hint="cs"/>
          <w:sz w:val="28"/>
          <w:szCs w:val="28"/>
          <w:rtl/>
        </w:rPr>
        <w:t xml:space="preserve"> (</w:t>
      </w:r>
      <w:r>
        <w:rPr>
          <w:rFonts w:ascii="Narkisim" w:hAnsi="Narkisim" w:cs="Narkisim"/>
          <w:sz w:val="28"/>
          <w:szCs w:val="28"/>
        </w:rPr>
        <w:t>\t</w:t>
      </w:r>
      <w:r>
        <w:rPr>
          <w:rFonts w:ascii="Narkisim" w:hAnsi="Narkisim" w:cs="Narkisim" w:hint="cs"/>
          <w:sz w:val="28"/>
          <w:szCs w:val="28"/>
          <w:rtl/>
        </w:rPr>
        <w:t xml:space="preserve">) </w:t>
      </w:r>
    </w:p>
    <w:p w14:paraId="4133FB08" w14:textId="77777777" w:rsidR="00AC5D65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rFonts w:ascii="Narkisim" w:hAnsi="Narkisim" w:cs="Narkisim"/>
          <w:sz w:val="28"/>
          <w:szCs w:val="28"/>
          <w:lang/>
        </w:rPr>
      </w:pPr>
      <w:r>
        <w:rPr>
          <w:rFonts w:ascii="Narkisim" w:hAnsi="Narkisim" w:cs="Narkisim"/>
          <w:sz w:val="28"/>
          <w:szCs w:val="28"/>
          <w:rtl/>
          <w:lang/>
        </w:rPr>
        <w:t>יפריד בין מילה לבין מספר המופעים שלה. למשל, עבור הקלט</w:t>
      </w:r>
    </w:p>
    <w:p w14:paraId="02323229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abc bac bac abc ddd aaa.</w:t>
      </w:r>
    </w:p>
    <w:p w14:paraId="5ABAF09C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Narkisim" w:hAnsi="Narkisim" w:cs="Narkisim"/>
          <w:sz w:val="28"/>
          <w:szCs w:val="28"/>
          <w:lang/>
        </w:rPr>
      </w:pPr>
      <w:r>
        <w:rPr>
          <w:rFonts w:ascii="Narkisim" w:hAnsi="Narkisim" w:cs="Narkisim"/>
          <w:sz w:val="28"/>
          <w:szCs w:val="28"/>
          <w:rtl/>
          <w:lang/>
        </w:rPr>
        <w:t>ועבור הרצה ללא פרמטרים בשורת הפקודה, נצפה לפלט הבא</w:t>
      </w:r>
      <w:r>
        <w:rPr>
          <w:rFonts w:ascii="Narkisim" w:hAnsi="Narkisim" w:cs="Narkisim"/>
          <w:sz w:val="28"/>
          <w:szCs w:val="28"/>
          <w:lang/>
        </w:rPr>
        <w:t>:</w:t>
      </w:r>
    </w:p>
    <w:p w14:paraId="50AD86D6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aaa 1</w:t>
      </w:r>
    </w:p>
    <w:p w14:paraId="2C1A9B62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abc 2</w:t>
      </w:r>
    </w:p>
    <w:p w14:paraId="13C7B7B3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bac 2</w:t>
      </w:r>
    </w:p>
    <w:p w14:paraId="6FDF113C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ddd 1</w:t>
      </w:r>
    </w:p>
    <w:p w14:paraId="1CDE0E3E" w14:textId="77777777" w:rsidR="00AC5D65" w:rsidRDefault="00AC5D65" w:rsidP="00AC5D65">
      <w:pPr>
        <w:bidi/>
        <w:rPr>
          <w:rFonts w:ascii="Narkisim" w:hAnsi="Narkisim" w:cs="Narkisim"/>
          <w:sz w:val="28"/>
          <w:szCs w:val="28"/>
          <w:rtl/>
          <w:lang/>
        </w:rPr>
      </w:pPr>
    </w:p>
    <w:p w14:paraId="5F517009" w14:textId="456113A9" w:rsidR="00AC5D65" w:rsidRDefault="00AC5D65" w:rsidP="00AC5D65">
      <w:pPr>
        <w:bidi/>
        <w:rPr>
          <w:rFonts w:ascii="Narkisim" w:hAnsi="Narkisim" w:cs="Narkisim"/>
          <w:b/>
          <w:bCs/>
          <w:sz w:val="28"/>
          <w:szCs w:val="28"/>
          <w:rtl/>
          <w:lang/>
        </w:rPr>
      </w:pPr>
      <w:r w:rsidRPr="00AC5D65">
        <w:rPr>
          <w:rFonts w:ascii="Narkisim" w:hAnsi="Narkisim" w:cs="Narkisim"/>
          <w:b/>
          <w:bCs/>
          <w:sz w:val="28"/>
          <w:szCs w:val="28"/>
          <w:rtl/>
          <w:lang/>
        </w:rPr>
        <w:t>זכרו לשחרר זיכרון שהוקצה על-ידכם באופן דינאמי לאחר שסיימתם את השימוש</w:t>
      </w:r>
      <w:r w:rsidRPr="00AC5D65">
        <w:rPr>
          <w:rFonts w:ascii="Narkisim" w:hAnsi="Narkisim" w:cs="Narkisim" w:hint="cs"/>
          <w:b/>
          <w:bCs/>
          <w:sz w:val="28"/>
          <w:szCs w:val="28"/>
          <w:rtl/>
          <w:lang/>
        </w:rPr>
        <w:t xml:space="preserve"> בזיכרון.</w:t>
      </w:r>
      <w:r>
        <w:rPr>
          <w:rFonts w:ascii="Narkisim" w:hAnsi="Narkisim" w:cs="Narkisim" w:hint="cs"/>
          <w:b/>
          <w:bCs/>
          <w:sz w:val="28"/>
          <w:szCs w:val="28"/>
          <w:rtl/>
          <w:lang/>
        </w:rPr>
        <w:t xml:space="preserve"> </w:t>
      </w:r>
    </w:p>
    <w:p w14:paraId="383C0A1E" w14:textId="7030B04E" w:rsidR="00AC5D65" w:rsidRDefault="00AC5D65" w:rsidP="00AC5D65">
      <w:pPr>
        <w:bidi/>
        <w:rPr>
          <w:rFonts w:ascii="Narkisim" w:hAnsi="Narkisim" w:cs="Narkisim"/>
          <w:b/>
          <w:bCs/>
          <w:sz w:val="28"/>
          <w:szCs w:val="28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rtl/>
          <w:lang/>
        </w:rPr>
        <w:t xml:space="preserve">הבדיקה תתבצע עם </w:t>
      </w:r>
      <w:r>
        <w:rPr>
          <w:rFonts w:ascii="Narkisim" w:hAnsi="Narkisim" w:cs="Narkisim"/>
          <w:b/>
          <w:bCs/>
          <w:sz w:val="28"/>
          <w:szCs w:val="28"/>
        </w:rPr>
        <w:t>valgrind</w:t>
      </w:r>
      <w:r>
        <w:rPr>
          <w:rFonts w:ascii="Narkisim" w:hAnsi="Narkisim" w:cs="Narkisim" w:hint="cs"/>
          <w:b/>
          <w:bCs/>
          <w:sz w:val="28"/>
          <w:szCs w:val="28"/>
          <w:rtl/>
        </w:rPr>
        <w:t xml:space="preserve"> שיחפש זליגת זיכרון (זיכרון שלא שוחרר).</w:t>
      </w:r>
    </w:p>
    <w:p w14:paraId="16E8886A" w14:textId="71C60985" w:rsidR="00AC5D65" w:rsidRDefault="00AC5D65" w:rsidP="00AC5D65">
      <w:pPr>
        <w:bidi/>
        <w:rPr>
          <w:rFonts w:ascii="Narkisim" w:hAnsi="Narkisim" w:cs="Narkisim"/>
          <w:b/>
          <w:bCs/>
          <w:sz w:val="28"/>
          <w:szCs w:val="28"/>
          <w:rtl/>
        </w:rPr>
      </w:pPr>
    </w:p>
    <w:p w14:paraId="55682A4D" w14:textId="66140BD1" w:rsidR="00AC5D65" w:rsidRDefault="00AC5D65" w:rsidP="00AC5D65">
      <w:pPr>
        <w:pStyle w:val="2"/>
        <w:bidi/>
        <w:rPr>
          <w:rtl/>
        </w:rPr>
      </w:pPr>
      <w:r>
        <w:rPr>
          <w:rFonts w:hint="cs"/>
          <w:rtl/>
        </w:rPr>
        <w:t>הצעת הגדרות לשימושכם (אינכם חייב</w:t>
      </w:r>
      <w:ins w:id="64" w:author="Herut Sterman" w:date="2020-12-27T21:21:00Z">
        <w:r w:rsidR="006F48B2">
          <w:rPr>
            <w:rFonts w:hint="cs"/>
            <w:rtl/>
          </w:rPr>
          <w:t>י</w:t>
        </w:r>
      </w:ins>
      <w:r>
        <w:rPr>
          <w:rFonts w:hint="cs"/>
          <w:rtl/>
        </w:rPr>
        <w:t xml:space="preserve">ם להשתמש </w:t>
      </w:r>
      <w:del w:id="65" w:author="Herut Sterman" w:date="2020-12-27T21:21:00Z">
        <w:r w:rsidDel="006F48B2">
          <w:rPr>
            <w:rFonts w:hint="cs"/>
            <w:rtl/>
          </w:rPr>
          <w:delText>בא</w:delText>
        </w:r>
      </w:del>
      <w:ins w:id="66" w:author="Herut Sterman" w:date="2020-12-27T21:21:00Z">
        <w:r w:rsidR="006F48B2">
          <w:rPr>
            <w:rFonts w:hint="cs"/>
            <w:rtl/>
          </w:rPr>
          <w:t>ב</w:t>
        </w:r>
        <w:r w:rsidR="006F48B2">
          <w:rPr>
            <w:rFonts w:hint="cs"/>
            <w:rtl/>
          </w:rPr>
          <w:t>הם</w:t>
        </w:r>
      </w:ins>
      <w:r>
        <w:rPr>
          <w:rFonts w:hint="cs"/>
          <w:rtl/>
        </w:rPr>
        <w:t>):</w:t>
      </w:r>
    </w:p>
    <w:p w14:paraId="081F9497" w14:textId="3E942751" w:rsidR="00AC5D65" w:rsidRDefault="00AC5D65" w:rsidP="00AC5D65">
      <w:pPr>
        <w:bidi/>
        <w:rPr>
          <w:rtl/>
        </w:rPr>
      </w:pPr>
    </w:p>
    <w:p w14:paraId="54B52CAF" w14:textId="27CEA0E5" w:rsidR="00AC5D65" w:rsidRDefault="00AC5D65" w:rsidP="00AC5D65">
      <w:pPr>
        <w:rPr>
          <w:rFonts w:ascii="Courier New" w:hAnsi="Courier New" w:cs="Courier New"/>
          <w:sz w:val="20"/>
          <w:szCs w:val="20"/>
          <w:rtl/>
          <w:lang/>
        </w:rPr>
      </w:pPr>
      <w:r>
        <w:rPr>
          <w:rFonts w:ascii="Courier New" w:hAnsi="Courier New" w:cs="Courier New"/>
          <w:sz w:val="20"/>
          <w:szCs w:val="20"/>
          <w:lang/>
        </w:rPr>
        <w:t>#define NUM_LETTERS ((int)26)</w:t>
      </w:r>
    </w:p>
    <w:p w14:paraId="3CFF2CFC" w14:textId="06D65173" w:rsidR="00AC5D65" w:rsidRDefault="00AC5D65" w:rsidP="00AC5D65">
      <w:pPr>
        <w:rPr>
          <w:rFonts w:ascii="Courier New" w:hAnsi="Courier New" w:cs="Courier New"/>
          <w:sz w:val="20"/>
          <w:szCs w:val="20"/>
          <w:rtl/>
          <w:lang/>
        </w:rPr>
      </w:pPr>
      <w:r>
        <w:rPr>
          <w:rFonts w:ascii="Courier New" w:hAnsi="Courier New" w:cs="Courier New"/>
          <w:sz w:val="20"/>
          <w:szCs w:val="20"/>
          <w:lang/>
        </w:rPr>
        <w:t>typedef enum {FALSE=0, TRUE=1} boolean;</w:t>
      </w:r>
    </w:p>
    <w:p w14:paraId="12E33DA8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>typedef struct node {</w:t>
      </w:r>
    </w:p>
    <w:p w14:paraId="32C12349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>char letter;</w:t>
      </w:r>
    </w:p>
    <w:p w14:paraId="36736569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>long unsigned int count;</w:t>
      </w:r>
    </w:p>
    <w:p w14:paraId="04064856" w14:textId="77777777" w:rsidR="00AC5D65" w:rsidRDefault="00AC5D65" w:rsidP="00AC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>struct node* children[NUM_LETTERS];</w:t>
      </w:r>
    </w:p>
    <w:p w14:paraId="66FF6D42" w14:textId="0011C0E5" w:rsidR="00AC5D65" w:rsidRPr="00AC5D65" w:rsidRDefault="00AC5D65" w:rsidP="00AC5D65">
      <w:pPr>
        <w:rPr>
          <w:rtl/>
        </w:rPr>
      </w:pPr>
      <w:r>
        <w:rPr>
          <w:rFonts w:ascii="Courier New" w:hAnsi="Courier New" w:cs="Courier New"/>
          <w:sz w:val="20"/>
          <w:szCs w:val="20"/>
          <w:lang/>
        </w:rPr>
        <w:t>} node;</w:t>
      </w:r>
    </w:p>
    <w:p w14:paraId="4C7D6BF9" w14:textId="4421C6C4" w:rsidR="00AC5D65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04947A6C" w14:textId="77777777" w:rsidR="00AC5D65" w:rsidRPr="00AC5D65" w:rsidRDefault="00AC5D65" w:rsidP="00AC5D6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AC5D65">
        <w:rPr>
          <w:rFonts w:asciiTheme="minorBidi" w:hAnsiTheme="minorBidi"/>
          <w:color w:val="000000"/>
          <w:sz w:val="24"/>
          <w:szCs w:val="24"/>
          <w:rtl/>
        </w:rPr>
        <w:t>צומת יכיל את</w:t>
      </w:r>
    </w:p>
    <w:p w14:paraId="4F29317D" w14:textId="4247BF73" w:rsidR="00AC5D65" w:rsidRPr="00AC5D65" w:rsidRDefault="00AC5D65" w:rsidP="00AC5D65">
      <w:pPr>
        <w:pStyle w:val="a3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AC5D65">
        <w:rPr>
          <w:rFonts w:asciiTheme="minorBidi" w:hAnsiTheme="minorBidi"/>
          <w:color w:val="000000"/>
          <w:sz w:val="24"/>
          <w:szCs w:val="24"/>
          <w:rtl/>
        </w:rPr>
        <w:t>אות המופיעה על הקשת הנכנסת אליו</w:t>
      </w:r>
    </w:p>
    <w:p w14:paraId="7A5C6159" w14:textId="422FF5AF" w:rsidR="00AC5D65" w:rsidRPr="00AC5D65" w:rsidRDefault="00AC5D65" w:rsidP="00AC5D65">
      <w:pPr>
        <w:pStyle w:val="a3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AC5D65">
        <w:rPr>
          <w:rFonts w:asciiTheme="minorBidi" w:hAnsiTheme="minorBidi"/>
          <w:color w:val="000000"/>
          <w:sz w:val="24"/>
          <w:szCs w:val="24"/>
          <w:rtl/>
        </w:rPr>
        <w:t>מונה לספירת מספר מילים</w:t>
      </w:r>
    </w:p>
    <w:p w14:paraId="5ED3222C" w14:textId="4194A85E" w:rsidR="00AC5D65" w:rsidRPr="00AC5D65" w:rsidRDefault="00AC5D65" w:rsidP="00AC5D65">
      <w:pPr>
        <w:pStyle w:val="a3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AC5D65">
        <w:rPr>
          <w:rFonts w:asciiTheme="minorBidi" w:hAnsiTheme="minorBidi"/>
          <w:color w:val="000000"/>
          <w:sz w:val="24"/>
          <w:szCs w:val="24"/>
          <w:rtl/>
        </w:rPr>
        <w:t>מערך בן עשרים ושישה מצביעים לצומת, עבור ילדים פוטנציאליים</w:t>
      </w:r>
    </w:p>
    <w:p w14:paraId="07D09915" w14:textId="07FD265A" w:rsidR="00AC5D65" w:rsidRDefault="00AC5D65" w:rsidP="00910052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14:paraId="37F0E7F1" w14:textId="31E336D0" w:rsidR="00910052" w:rsidRDefault="00910052" w:rsidP="00910052">
      <w:pPr>
        <w:pStyle w:val="4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>אתם רשאים להוסיף שדות נוספים, אם תרצו</w:t>
      </w:r>
      <w:ins w:id="67" w:author="Herut Sterman" w:date="2020-12-27T21:22:00Z">
        <w:r w:rsidR="006F48B2">
          <w:rPr>
            <w:rFonts w:asciiTheme="minorBidi" w:hAnsiTheme="minorBidi" w:cstheme="minorBidi" w:hint="cs"/>
            <w:color w:val="000000"/>
            <w:sz w:val="24"/>
            <w:szCs w:val="24"/>
            <w:rtl/>
            <w:lang w:val="en-US"/>
          </w:rPr>
          <w:t>,</w:t>
        </w:r>
      </w:ins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 xml:space="preserve"> או להשתמש במבנים אחרים לפי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</w:t>
      </w: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 xml:space="preserve">הבנתכם. חישבו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</w:t>
      </w:r>
      <w:ins w:id="68" w:author="Herut Sterman" w:date="2020-12-27T21:23:00Z">
        <w:r w:rsidR="006F48B2">
          <w:rPr>
            <w:rFonts w:asciiTheme="minorBidi" w:hAnsiTheme="minorBidi" w:cstheme="minorBidi" w:hint="cs"/>
            <w:color w:val="000000"/>
            <w:sz w:val="24"/>
            <w:szCs w:val="24"/>
            <w:rtl/>
            <w:lang w:val="en-US"/>
          </w:rPr>
          <w:t>ל</w:t>
        </w:r>
      </w:ins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>משל, כיצד תדעו האם לצומת יש או אין ילדים. חישבו כיצד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</w:t>
      </w: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 xml:space="preserve">תדעו האם צומת מסמן גם סוף של </w:t>
      </w: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lastRenderedPageBreak/>
        <w:t>מילה. בכל מקרה, כאשר אתם מגדירים את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</w:t>
      </w: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>הצומת שלכם, על שדותיו, הקפידו לתעד כל הנחה וכל החלטה שאתם מקבלים</w:t>
      </w:r>
      <w:r w:rsidRPr="00910052">
        <w:rPr>
          <w:rFonts w:asciiTheme="minorBidi" w:hAnsiTheme="minorBidi" w:cstheme="minorBidi"/>
          <w:color w:val="000000"/>
          <w:sz w:val="24"/>
          <w:szCs w:val="24"/>
          <w:lang w:val="en-US"/>
        </w:rPr>
        <w:t>.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</w:t>
      </w:r>
    </w:p>
    <w:p w14:paraId="5D20CBF3" w14:textId="77777777" w:rsidR="00910052" w:rsidRDefault="00910052" w:rsidP="00910052">
      <w:pPr>
        <w:pStyle w:val="4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</w:p>
    <w:p w14:paraId="02DD1A70" w14:textId="2DEE3385" w:rsidR="00910052" w:rsidRDefault="00910052" w:rsidP="00910052">
      <w:pPr>
        <w:pStyle w:val="4"/>
        <w:rPr>
          <w:rFonts w:asciiTheme="minorBidi" w:hAnsiTheme="minorBidi" w:cstheme="minorBidi"/>
          <w:color w:val="000000"/>
          <w:sz w:val="24"/>
          <w:szCs w:val="24"/>
          <w:lang w:val="en-US"/>
        </w:rPr>
      </w:pPr>
      <w:r w:rsidRPr="006F48B2">
        <w:rPr>
          <w:rFonts w:asciiTheme="minorBidi" w:hAnsiTheme="minorBidi" w:cstheme="minorBidi"/>
          <w:color w:val="000000"/>
          <w:sz w:val="24"/>
          <w:szCs w:val="24"/>
          <w:u w:val="single"/>
          <w:rtl/>
          <w:lang w:val="en-US"/>
          <w:rPrChange w:id="69" w:author="Herut Sterman" w:date="2020-12-27T21:25:00Z">
            <w:rPr>
              <w:rFonts w:asciiTheme="minorBidi" w:hAnsiTheme="minorBidi" w:cstheme="minorBidi"/>
              <w:color w:val="000000"/>
              <w:sz w:val="24"/>
              <w:szCs w:val="24"/>
              <w:rtl/>
              <w:lang w:val="en-US"/>
            </w:rPr>
          </w:rPrChange>
        </w:rPr>
        <w:t>ז</w:t>
      </w:r>
      <w:del w:id="70" w:author="Herut Sterman" w:date="2020-12-27T21:25:00Z">
        <w:r w:rsidRPr="006F48B2" w:rsidDel="006F48B2">
          <w:rPr>
            <w:rFonts w:asciiTheme="minorBidi" w:hAnsiTheme="minorBidi" w:cstheme="minorBidi"/>
            <w:color w:val="000000"/>
            <w:sz w:val="24"/>
            <w:szCs w:val="24"/>
            <w:u w:val="single"/>
            <w:rtl/>
            <w:lang w:val="en-US"/>
            <w:rPrChange w:id="71" w:author="Herut Sterman" w:date="2020-12-27T21:25:00Z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val="en-US"/>
              </w:rPr>
            </w:rPrChange>
          </w:rPr>
          <w:delText>י</w:delText>
        </w:r>
      </w:del>
      <w:r w:rsidRPr="006F48B2">
        <w:rPr>
          <w:rFonts w:asciiTheme="minorBidi" w:hAnsiTheme="minorBidi" w:cstheme="minorBidi"/>
          <w:color w:val="000000"/>
          <w:sz w:val="24"/>
          <w:szCs w:val="24"/>
          <w:u w:val="single"/>
          <w:rtl/>
          <w:lang w:val="en-US"/>
          <w:rPrChange w:id="72" w:author="Herut Sterman" w:date="2020-12-27T21:25:00Z">
            <w:rPr>
              <w:rFonts w:asciiTheme="minorBidi" w:hAnsiTheme="minorBidi" w:cstheme="minorBidi"/>
              <w:color w:val="000000"/>
              <w:sz w:val="24"/>
              <w:szCs w:val="24"/>
              <w:rtl/>
              <w:lang w:val="en-US"/>
            </w:rPr>
          </w:rPrChange>
        </w:rPr>
        <w:t>כרו:</w:t>
      </w:r>
      <w:r w:rsidRPr="00910052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 xml:space="preserve"> כל ערך קבוע אשר אתם עושים בו שימוש, רצוי להגדירו במקום מסודר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בתחילת התוכנית (ע"י </w:t>
      </w:r>
      <w:r>
        <w:rPr>
          <w:rFonts w:asciiTheme="minorBidi" w:hAnsiTheme="minorBidi" w:cstheme="minorBidi"/>
          <w:color w:val="000000"/>
          <w:sz w:val="24"/>
          <w:szCs w:val="24"/>
          <w:lang w:val="en-US"/>
        </w:rPr>
        <w:t>#define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>)</w:t>
      </w:r>
      <w:r>
        <w:rPr>
          <w:rFonts w:asciiTheme="minorBidi" w:hAnsiTheme="minorBidi" w:cstheme="minorBidi"/>
          <w:color w:val="000000"/>
          <w:sz w:val="24"/>
          <w:szCs w:val="24"/>
          <w:lang w:val="en-US"/>
        </w:rPr>
        <w:t>.</w:t>
      </w:r>
    </w:p>
    <w:p w14:paraId="263B48B7" w14:textId="4B6159D4" w:rsidR="00910052" w:rsidRDefault="00910052" w:rsidP="00910052">
      <w:pPr>
        <w:bidi/>
      </w:pPr>
    </w:p>
    <w:p w14:paraId="70BFE4D4" w14:textId="23CF7B2C" w:rsidR="00910052" w:rsidRPr="00910052" w:rsidRDefault="00910052" w:rsidP="00910052">
      <w:pPr>
        <w:bidi/>
        <w:rPr>
          <w:rtl/>
        </w:rPr>
      </w:pPr>
      <w:r>
        <w:rPr>
          <w:rFonts w:ascii="Narkisim" w:hAnsi="Narkisim" w:cs="Narkisim"/>
          <w:sz w:val="28"/>
          <w:szCs w:val="28"/>
          <w:rtl/>
          <w:lang/>
        </w:rPr>
        <w:t>הקפידו על ניהול ז</w:t>
      </w:r>
      <w:r>
        <w:rPr>
          <w:rFonts w:ascii="Narkisim" w:hAnsi="Narkisim" w:cs="Narkisim" w:hint="cs"/>
          <w:sz w:val="28"/>
          <w:szCs w:val="28"/>
          <w:rtl/>
          <w:lang/>
        </w:rPr>
        <w:t>י</w:t>
      </w:r>
      <w:r>
        <w:rPr>
          <w:rFonts w:ascii="Narkisim" w:hAnsi="Narkisim" w:cs="Narkisim"/>
          <w:sz w:val="28"/>
          <w:szCs w:val="28"/>
          <w:rtl/>
          <w:lang/>
        </w:rPr>
        <w:t>כרון נכון (הקצאה ושחרור)</w:t>
      </w:r>
      <w:r>
        <w:rPr>
          <w:rFonts w:ascii="Narkisim" w:hAnsi="Narkisim" w:cs="Narkisim"/>
          <w:sz w:val="28"/>
          <w:szCs w:val="28"/>
          <w:lang/>
        </w:rPr>
        <w:t>.</w:t>
      </w:r>
    </w:p>
    <w:p w14:paraId="62BF65D0" w14:textId="55719E92" w:rsidR="00E83A40" w:rsidRPr="00DD1CD2" w:rsidRDefault="00E83A40" w:rsidP="0091005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2F5497"/>
          <w:sz w:val="32"/>
          <w:szCs w:val="32"/>
        </w:rPr>
      </w:pPr>
      <w:r w:rsidRPr="00DD1CD2">
        <w:rPr>
          <w:rFonts w:asciiTheme="minorBidi" w:hAnsiTheme="minorBidi"/>
          <w:color w:val="2F5497"/>
          <w:sz w:val="32"/>
          <w:szCs w:val="32"/>
          <w:rtl/>
        </w:rPr>
        <w:t>הגשה</w:t>
      </w:r>
    </w:p>
    <w:p w14:paraId="63B1D51F" w14:textId="3CDAE77F" w:rsidR="00E83A40" w:rsidRPr="00DD1CD2" w:rsidRDefault="00E83A40" w:rsidP="00E83A4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במודל יש להגיש קובץ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txt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בשם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</w:rPr>
        <w:t>hw</w:t>
      </w:r>
      <w:ins w:id="73" w:author="Herut Sterman" w:date="2020-12-27T21:28:00Z">
        <w:r w:rsidR="00784F32">
          <w:rPr>
            <w:rFonts w:asciiTheme="minorBidi" w:hAnsiTheme="minorBidi"/>
            <w:color w:val="000000"/>
            <w:sz w:val="24"/>
            <w:szCs w:val="24"/>
          </w:rPr>
          <w:t>4.txt</w:t>
        </w:r>
      </w:ins>
      <w:del w:id="74" w:author="Herut Sterman" w:date="2020-12-27T21:28:00Z">
        <w:r w:rsidR="00910052" w:rsidDel="00784F32">
          <w:rPr>
            <w:rFonts w:asciiTheme="minorBidi" w:hAnsiTheme="minorBidi" w:hint="cs"/>
            <w:color w:val="000000"/>
            <w:sz w:val="24"/>
            <w:szCs w:val="24"/>
            <w:rtl/>
          </w:rPr>
          <w:delText>4</w:delText>
        </w:r>
        <w:r w:rsidRPr="00DD1CD2" w:rsidDel="00784F32">
          <w:rPr>
            <w:rFonts w:asciiTheme="minorBidi" w:hAnsiTheme="minorBidi"/>
            <w:color w:val="000000"/>
            <w:sz w:val="24"/>
            <w:szCs w:val="24"/>
          </w:rPr>
          <w:delText>.txt</w:delText>
        </w:r>
      </w:del>
    </w:p>
    <w:p w14:paraId="3849EA11" w14:textId="77777777" w:rsidR="00E83A40" w:rsidRPr="00DD1CD2" w:rsidRDefault="00E83A40" w:rsidP="00E83A4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הקובץ יכיל 3 שורות. קישור ל</w:t>
      </w:r>
      <w:r>
        <w:rPr>
          <w:rFonts w:asciiTheme="minorBidi" w:hAnsiTheme="minorBidi" w:hint="cs"/>
          <w:color w:val="000000"/>
          <w:sz w:val="24"/>
          <w:szCs w:val="24"/>
          <w:rtl/>
        </w:rPr>
        <w:t>-</w:t>
      </w:r>
      <w:r>
        <w:rPr>
          <w:rFonts w:asciiTheme="minorBidi" w:hAnsiTheme="minorBidi"/>
          <w:color w:val="000000"/>
          <w:sz w:val="24"/>
          <w:szCs w:val="24"/>
        </w:rPr>
        <w:t>git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 שלכם, מספר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commit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ותעודות זהות המגישים מופרדים ברווח</w:t>
      </w:r>
      <w:r w:rsidRPr="00DD1CD2">
        <w:rPr>
          <w:rFonts w:asciiTheme="minorBidi" w:hAnsiTheme="minorBidi"/>
          <w:color w:val="000000"/>
          <w:sz w:val="24"/>
          <w:szCs w:val="24"/>
        </w:rPr>
        <w:t>.</w:t>
      </w:r>
    </w:p>
    <w:p w14:paraId="06A565EC" w14:textId="77777777" w:rsidR="00E83A40" w:rsidRPr="00DD1CD2" w:rsidRDefault="00E83A40" w:rsidP="00E83A4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color w:val="000000"/>
          <w:sz w:val="24"/>
          <w:szCs w:val="24"/>
          <w:rtl/>
        </w:rPr>
      </w:pPr>
    </w:p>
    <w:p w14:paraId="4F82F28A" w14:textId="5266CE5D" w:rsidR="005B7003" w:rsidRDefault="00E83A40" w:rsidP="0091005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על הגיט שלכם להכיל </w:t>
      </w:r>
      <w:r>
        <w:rPr>
          <w:rFonts w:asciiTheme="minorBidi" w:hAnsiTheme="minorBidi"/>
          <w:color w:val="000000"/>
          <w:sz w:val="24"/>
          <w:szCs w:val="24"/>
        </w:rPr>
        <w:t>makefile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ברמה הראשונה שלו (לא בתתי תיקיות) ולאחר הרצת הפקודה </w:t>
      </w:r>
      <w:r>
        <w:rPr>
          <w:rFonts w:asciiTheme="minorBidi" w:hAnsiTheme="minorBidi"/>
          <w:color w:val="000000"/>
          <w:sz w:val="24"/>
          <w:szCs w:val="24"/>
        </w:rPr>
        <w:t>make all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עליכם לקמפל וליצור </w:t>
      </w:r>
      <w:r w:rsidR="00910052">
        <w:rPr>
          <w:rFonts w:asciiTheme="minorBidi" w:hAnsiTheme="minorBidi" w:hint="cs"/>
          <w:color w:val="000000"/>
          <w:sz w:val="24"/>
          <w:szCs w:val="24"/>
          <w:rtl/>
        </w:rPr>
        <w:t xml:space="preserve">את תוכנית ההרצה שתקרא </w:t>
      </w:r>
      <w:r w:rsidR="003F5F64">
        <w:rPr>
          <w:rFonts w:ascii="Times New Roman" w:hAnsi="Times New Roman" w:cs="Times New Roman"/>
          <w:sz w:val="28"/>
          <w:szCs w:val="28"/>
          <w:lang/>
        </w:rPr>
        <w:t>frequency</w:t>
      </w:r>
    </w:p>
    <w:p w14:paraId="4CBD6E47" w14:textId="1A3C6C37" w:rsidR="00D1036D" w:rsidRPr="00086CD4" w:rsidRDefault="00D1036D" w:rsidP="00086CD4">
      <w:pPr>
        <w:pStyle w:val="Default"/>
        <w:bidi/>
        <w:rPr>
          <w:rFonts w:asciiTheme="minorBidi" w:hAnsiTheme="minorBidi" w:cstheme="minorBidi"/>
          <w:rtl/>
          <w:lang w:val="en-US"/>
        </w:rPr>
      </w:pPr>
    </w:p>
    <w:p w14:paraId="1B104C54" w14:textId="5B4CFDE4" w:rsidR="00D1036D" w:rsidRDefault="00D1036D" w:rsidP="00D1036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33B509B1" w14:textId="734AB73E" w:rsidR="00D1036D" w:rsidRDefault="00D1036D" w:rsidP="00D1036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יועלה למודל סקריפט בדיקת הגשה</w:t>
      </w:r>
      <w:ins w:id="75" w:author="Herut Sterman" w:date="2020-12-27T21:38:00Z">
        <w:r w:rsidR="00D62BA7">
          <w:rPr>
            <w:rFonts w:asciiTheme="minorBidi" w:hAnsiTheme="minorBidi" w:hint="cs"/>
            <w:color w:val="000000"/>
            <w:sz w:val="24"/>
            <w:szCs w:val="24"/>
            <w:rtl/>
          </w:rPr>
          <w:t>,</w:t>
        </w:r>
      </w:ins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אשר יבדוק את נכונות קובץ ההגשה שלכם ואת נכונות הגיט שלכם (בדיקה פשוטה) לצורך הבדיקות האוטומטיות שלנו. יש לבדוק את קובץ ההגשה </w:t>
      </w:r>
      <w:del w:id="76" w:author="Herut Sterman" w:date="2020-12-27T21:36:00Z">
        <w:r w:rsidDel="00784F32">
          <w:rPr>
            <w:rFonts w:asciiTheme="minorBidi" w:hAnsiTheme="minorBidi" w:hint="cs"/>
            <w:color w:val="000000"/>
            <w:sz w:val="24"/>
            <w:szCs w:val="24"/>
            <w:rtl/>
          </w:rPr>
          <w:delText>ה</w:delText>
        </w:r>
      </w:del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שלכם ונכונות הגיט לפני הגשת התרגיל. </w:t>
      </w:r>
      <w:r w:rsidRPr="00086CD4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סטודנט שלא יתאים את הקוד שלו לבדיקות האוטומטיות יקבל 0</w:t>
      </w:r>
      <w:r>
        <w:rPr>
          <w:rFonts w:asciiTheme="minorBidi" w:hAnsiTheme="minorBidi" w:hint="cs"/>
          <w:color w:val="000000"/>
          <w:sz w:val="24"/>
          <w:szCs w:val="24"/>
          <w:rtl/>
        </w:rPr>
        <w:t>.</w:t>
      </w:r>
    </w:p>
    <w:p w14:paraId="1FC0894C" w14:textId="77777777" w:rsidR="00086CD4" w:rsidRDefault="00086CD4" w:rsidP="00086CD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4464BAF3" w14:textId="1464C461" w:rsidR="00D1036D" w:rsidRDefault="00D1036D" w:rsidP="00D1036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יש לפתוח תיקייה חדש</w:t>
      </w:r>
      <w:ins w:id="77" w:author="Herut Sterman" w:date="2020-12-27T21:38:00Z">
        <w:r w:rsidR="00D62BA7">
          <w:rPr>
            <w:rFonts w:asciiTheme="minorBidi" w:hAnsiTheme="minorBidi" w:hint="cs"/>
            <w:color w:val="000000"/>
            <w:sz w:val="24"/>
            <w:szCs w:val="24"/>
            <w:rtl/>
          </w:rPr>
          <w:t>ה</w:t>
        </w:r>
      </w:ins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ולהכניס לתוכה את קובץ הבדיקות</w:t>
      </w:r>
      <w:r w:rsidR="00086CD4">
        <w:rPr>
          <w:rFonts w:asciiTheme="minorBidi" w:hAnsiTheme="minorBidi" w:hint="cs"/>
          <w:color w:val="000000"/>
          <w:sz w:val="24"/>
          <w:szCs w:val="24"/>
          <w:rtl/>
        </w:rPr>
        <w:t>, קו</w:t>
      </w:r>
      <w:r>
        <w:rPr>
          <w:rFonts w:asciiTheme="minorBidi" w:hAnsiTheme="minorBidi" w:hint="cs"/>
          <w:color w:val="000000"/>
          <w:sz w:val="24"/>
          <w:szCs w:val="24"/>
          <w:rtl/>
        </w:rPr>
        <w:t>בץ ההגשה</w:t>
      </w:r>
      <w:r w:rsidR="00086CD4">
        <w:rPr>
          <w:rFonts w:asciiTheme="minorBidi" w:hAnsiTheme="minorBidi" w:hint="cs"/>
          <w:color w:val="000000"/>
          <w:sz w:val="24"/>
          <w:szCs w:val="24"/>
          <w:rtl/>
        </w:rPr>
        <w:t xml:space="preserve"> ו</w:t>
      </w:r>
      <w:r w:rsidR="003F5F64">
        <w:rPr>
          <w:rFonts w:asciiTheme="minorBidi" w:hAnsiTheme="minorBidi" w:hint="cs"/>
          <w:color w:val="000000"/>
          <w:sz w:val="24"/>
          <w:szCs w:val="24"/>
          <w:rtl/>
        </w:rPr>
        <w:t>קובץ</w:t>
      </w:r>
      <w:r w:rsidR="00086CD4">
        <w:rPr>
          <w:rFonts w:asciiTheme="minorBidi" w:hAnsiTheme="minorBidi" w:hint="cs"/>
          <w:color w:val="000000"/>
          <w:sz w:val="24"/>
          <w:szCs w:val="24"/>
          <w:rtl/>
        </w:rPr>
        <w:t xml:space="preserve"> דוגמת הקלט שיעלו למודל.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(הקבצים היחידים בתיקייה)</w:t>
      </w:r>
      <w:r w:rsidR="00086CD4">
        <w:rPr>
          <w:rFonts w:asciiTheme="minorBidi" w:hAnsiTheme="minorBidi" w:hint="cs"/>
          <w:color w:val="000000"/>
          <w:sz w:val="24"/>
          <w:szCs w:val="24"/>
          <w:rtl/>
        </w:rPr>
        <w:t xml:space="preserve"> ולהריץ את השורה הבאה. </w:t>
      </w:r>
    </w:p>
    <w:p w14:paraId="44C173E1" w14:textId="4C8763AB" w:rsidR="00D1036D" w:rsidRDefault="00D1036D" w:rsidP="00D1036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0107644D" w14:textId="4EAE4910" w:rsidR="00D1036D" w:rsidRPr="00D1036D" w:rsidRDefault="0080270A" w:rsidP="00D1036D">
      <w:pPr>
        <w:pStyle w:val="Default"/>
        <w:rPr>
          <w:rFonts w:asciiTheme="minorBidi" w:hAnsiTheme="minorBidi" w:cstheme="minorBidi"/>
          <w:sz w:val="23"/>
          <w:szCs w:val="23"/>
          <w:lang w:val="en-US"/>
        </w:rPr>
      </w:pP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 xml:space="preserve">python </w:t>
      </w:r>
      <w:r w:rsidR="00F833E2" w:rsidRPr="00F833E2">
        <w:rPr>
          <w:rFonts w:ascii="Arial" w:hAnsi="Arial" w:cs="Arial"/>
          <w:color w:val="140064"/>
          <w:sz w:val="21"/>
          <w:szCs w:val="21"/>
          <w:shd w:val="clear" w:color="auto" w:fill="EEEEEE"/>
        </w:rPr>
        <w:t>check_submition.py</w:t>
      </w:r>
      <w:r w:rsidR="00967116">
        <w:rPr>
          <w:rFonts w:ascii="Arial" w:hAnsi="Arial" w:cs="Arial" w:hint="cs"/>
          <w:color w:val="140064"/>
          <w:sz w:val="21"/>
          <w:szCs w:val="21"/>
          <w:shd w:val="clear" w:color="auto" w:fill="EEEEEE"/>
          <w:rtl/>
        </w:rPr>
        <w:t xml:space="preserve"> 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>hw</w:t>
      </w:r>
      <w:r w:rsidR="003F5F64">
        <w:rPr>
          <w:rFonts w:ascii="Arial" w:hAnsi="Arial" w:cs="Arial" w:hint="cs"/>
          <w:color w:val="140064"/>
          <w:sz w:val="21"/>
          <w:szCs w:val="21"/>
          <w:shd w:val="clear" w:color="auto" w:fill="EEEEEE"/>
          <w:rtl/>
        </w:rPr>
        <w:t>4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>.txt</w:t>
      </w:r>
    </w:p>
    <w:p w14:paraId="60E407E3" w14:textId="4467B05B" w:rsidR="00E83A40" w:rsidRDefault="00E83A40" w:rsidP="00E83A4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4"/>
          <w:szCs w:val="24"/>
          <w:rtl/>
        </w:rPr>
      </w:pPr>
    </w:p>
    <w:p w14:paraId="58E561D8" w14:textId="401FD5E3" w:rsidR="00086CD4" w:rsidRDefault="00086CD4" w:rsidP="00086CD4">
      <w:pPr>
        <w:pStyle w:val="Default"/>
        <w:bidi/>
        <w:rPr>
          <w:rFonts w:asciiTheme="minorBidi" w:hAnsiTheme="minorBidi" w:cstheme="minorBidi"/>
          <w:rtl/>
          <w:lang w:val="en-US"/>
        </w:rPr>
      </w:pPr>
      <w:r w:rsidRPr="00086CD4">
        <w:rPr>
          <w:rFonts w:asciiTheme="minorBidi" w:hAnsiTheme="minorBidi" w:cstheme="minorBidi" w:hint="cs"/>
          <w:rtl/>
          <w:lang w:val="en-US"/>
        </w:rPr>
        <w:t>אם התוכנית והגיט שלכם תקינים יודפסו תעודות הזהות של המגישים. תופיע לכם תיקיית גיט חדשה</w:t>
      </w:r>
      <w:ins w:id="78" w:author="Herut Sterman" w:date="2020-12-27T21:39:00Z">
        <w:r w:rsidR="00D62BA7">
          <w:rPr>
            <w:rFonts w:asciiTheme="minorBidi" w:hAnsiTheme="minorBidi" w:cstheme="minorBidi" w:hint="cs"/>
            <w:rtl/>
            <w:lang w:val="en-US"/>
          </w:rPr>
          <w:t>,</w:t>
        </w:r>
      </w:ins>
      <w:r w:rsidRPr="00086CD4">
        <w:rPr>
          <w:rFonts w:asciiTheme="minorBidi" w:hAnsiTheme="minorBidi" w:cstheme="minorBidi" w:hint="cs"/>
          <w:rtl/>
          <w:lang w:val="en-US"/>
        </w:rPr>
        <w:t xml:space="preserve"> היא תתקמפל ו</w:t>
      </w:r>
      <w:del w:id="79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ש</w:delText>
        </w:r>
      </w:del>
      <w:del w:id="80" w:author="Herut Sterman" w:date="2020-12-27T21:39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נ</w:delText>
        </w:r>
      </w:del>
      <w:del w:id="81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 xml:space="preserve">י </w:delText>
        </w:r>
      </w:del>
      <w:r w:rsidRPr="00086CD4">
        <w:rPr>
          <w:rFonts w:asciiTheme="minorBidi" w:hAnsiTheme="minorBidi" w:cstheme="minorBidi" w:hint="cs"/>
          <w:rtl/>
          <w:lang w:val="en-US"/>
        </w:rPr>
        <w:t>התוכני</w:t>
      </w:r>
      <w:del w:id="82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ו</w:delText>
        </w:r>
      </w:del>
      <w:r w:rsidRPr="00086CD4">
        <w:rPr>
          <w:rFonts w:asciiTheme="minorBidi" w:hAnsiTheme="minorBidi" w:cstheme="minorBidi" w:hint="cs"/>
          <w:rtl/>
          <w:lang w:val="en-US"/>
        </w:rPr>
        <w:t xml:space="preserve">ת שהגשתם </w:t>
      </w:r>
      <w:del w:id="83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י</w:delText>
        </w:r>
      </w:del>
      <w:ins w:id="84" w:author="Herut Sterman" w:date="2020-12-27T21:40:00Z">
        <w:r w:rsidR="00D62BA7">
          <w:rPr>
            <w:rFonts w:asciiTheme="minorBidi" w:hAnsiTheme="minorBidi" w:cstheme="minorBidi" w:hint="cs"/>
            <w:rtl/>
            <w:lang w:val="en-US"/>
          </w:rPr>
          <w:t>ת</w:t>
        </w:r>
      </w:ins>
      <w:r w:rsidRPr="00086CD4">
        <w:rPr>
          <w:rFonts w:asciiTheme="minorBidi" w:hAnsiTheme="minorBidi" w:cstheme="minorBidi" w:hint="cs"/>
          <w:rtl/>
          <w:lang w:val="en-US"/>
        </w:rPr>
        <w:t>ור</w:t>
      </w:r>
      <w:del w:id="85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צו</w:delText>
        </w:r>
      </w:del>
      <w:ins w:id="86" w:author="Herut Sterman" w:date="2020-12-27T21:40:00Z">
        <w:r w:rsidR="00D62BA7">
          <w:rPr>
            <w:rFonts w:asciiTheme="minorBidi" w:hAnsiTheme="minorBidi" w:cstheme="minorBidi" w:hint="cs"/>
            <w:rtl/>
            <w:lang w:val="en-US"/>
          </w:rPr>
          <w:t>ץ</w:t>
        </w:r>
      </w:ins>
      <w:r w:rsidRPr="00086CD4">
        <w:rPr>
          <w:rFonts w:asciiTheme="minorBidi" w:hAnsiTheme="minorBidi" w:cstheme="minorBidi" w:hint="cs"/>
          <w:rtl/>
          <w:lang w:val="en-US"/>
        </w:rPr>
        <w:t xml:space="preserve"> עם קלטים פשוטים ופלט התוכני</w:t>
      </w:r>
      <w:del w:id="87" w:author="Herut Sterman" w:date="2020-12-27T21:40:00Z">
        <w:r w:rsidRPr="00086CD4" w:rsidDel="00D62BA7">
          <w:rPr>
            <w:rFonts w:asciiTheme="minorBidi" w:hAnsiTheme="minorBidi" w:cstheme="minorBidi" w:hint="cs"/>
            <w:rtl/>
            <w:lang w:val="en-US"/>
          </w:rPr>
          <w:delText>ו</w:delText>
        </w:r>
      </w:del>
      <w:r w:rsidRPr="00086CD4">
        <w:rPr>
          <w:rFonts w:asciiTheme="minorBidi" w:hAnsiTheme="minorBidi" w:cstheme="minorBidi" w:hint="cs"/>
          <w:rtl/>
          <w:lang w:val="en-US"/>
        </w:rPr>
        <w:t xml:space="preserve">ת שלכם יודפס למסך. </w:t>
      </w:r>
    </w:p>
    <w:p w14:paraId="1F49EF60" w14:textId="7270E680" w:rsidR="003F5F64" w:rsidRDefault="003F5F64" w:rsidP="003F5F64">
      <w:pPr>
        <w:pStyle w:val="Default"/>
        <w:bidi/>
        <w:rPr>
          <w:rFonts w:asciiTheme="minorBidi" w:hAnsiTheme="minorBidi" w:cstheme="minorBidi"/>
          <w:rtl/>
          <w:lang w:val="en-US"/>
        </w:rPr>
      </w:pPr>
    </w:p>
    <w:p w14:paraId="7047B847" w14:textId="12E796C7" w:rsidR="003F5F64" w:rsidRDefault="003F5F64" w:rsidP="003F5F64">
      <w:pPr>
        <w:pStyle w:val="Default"/>
        <w:bidi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הסקריפט עולה בגרסת פייטון 2.7 אם אתם עובדים על לינוקס מלא כנראה שיש לכם גרסה 3.  נסו להריץ</w:t>
      </w:r>
      <w:r>
        <w:rPr>
          <w:rFonts w:asciiTheme="minorBidi" w:hAnsiTheme="minorBidi" w:cstheme="minorBidi"/>
          <w:lang w:val="en-US"/>
        </w:rPr>
        <w:t xml:space="preserve">: </w:t>
      </w:r>
      <w:r>
        <w:rPr>
          <w:rFonts w:asciiTheme="minorBidi" w:hAnsiTheme="minorBidi" w:cstheme="minorBidi" w:hint="cs"/>
          <w:rtl/>
          <w:lang w:val="en-US"/>
        </w:rPr>
        <w:t xml:space="preserve"> </w:t>
      </w:r>
    </w:p>
    <w:p w14:paraId="5990153A" w14:textId="77777777" w:rsidR="003F5F64" w:rsidRPr="00086CD4" w:rsidRDefault="003F5F64" w:rsidP="003F5F64">
      <w:pPr>
        <w:pStyle w:val="Default"/>
        <w:bidi/>
        <w:rPr>
          <w:rFonts w:asciiTheme="minorBidi" w:hAnsiTheme="minorBidi" w:cstheme="minorBidi"/>
          <w:lang w:val="en-US"/>
        </w:rPr>
      </w:pPr>
    </w:p>
    <w:p w14:paraId="70C335B1" w14:textId="3571BD1C" w:rsidR="003F5F64" w:rsidRPr="00D1036D" w:rsidRDefault="003F5F64" w:rsidP="003F5F64">
      <w:pPr>
        <w:pStyle w:val="Default"/>
        <w:rPr>
          <w:rFonts w:asciiTheme="minorBidi" w:hAnsiTheme="minorBidi" w:cstheme="minorBidi"/>
          <w:sz w:val="23"/>
          <w:szCs w:val="23"/>
          <w:lang w:val="en-US"/>
        </w:rPr>
      </w:pPr>
      <w:r>
        <w:rPr>
          <w:rFonts w:ascii="Arial" w:hAnsi="Arial" w:cs="Arial"/>
          <w:color w:val="140064"/>
          <w:sz w:val="21"/>
          <w:szCs w:val="21"/>
          <w:shd w:val="clear" w:color="auto" w:fill="EEEEEE"/>
          <w:lang w:val="en-US"/>
        </w:rPr>
        <w:t>p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>ython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  <w:lang w:val="en-US"/>
        </w:rPr>
        <w:t>2.7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 xml:space="preserve"> </w:t>
      </w:r>
      <w:r w:rsidRPr="00F833E2">
        <w:rPr>
          <w:rFonts w:ascii="Arial" w:hAnsi="Arial" w:cs="Arial"/>
          <w:color w:val="140064"/>
          <w:sz w:val="21"/>
          <w:szCs w:val="21"/>
          <w:shd w:val="clear" w:color="auto" w:fill="EEEEEE"/>
        </w:rPr>
        <w:t>check_submition.py</w:t>
      </w:r>
      <w:r>
        <w:rPr>
          <w:rFonts w:ascii="Arial" w:hAnsi="Arial" w:cs="Arial" w:hint="cs"/>
          <w:color w:val="140064"/>
          <w:sz w:val="21"/>
          <w:szCs w:val="21"/>
          <w:shd w:val="clear" w:color="auto" w:fill="EEEEEE"/>
          <w:rtl/>
        </w:rPr>
        <w:t xml:space="preserve"> 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>hw</w:t>
      </w:r>
      <w:r>
        <w:rPr>
          <w:rFonts w:ascii="Arial" w:hAnsi="Arial" w:cs="Arial" w:hint="cs"/>
          <w:color w:val="140064"/>
          <w:sz w:val="21"/>
          <w:szCs w:val="21"/>
          <w:shd w:val="clear" w:color="auto" w:fill="EEEEEE"/>
          <w:rtl/>
        </w:rPr>
        <w:t>4</w:t>
      </w:r>
      <w:r>
        <w:rPr>
          <w:rFonts w:ascii="Arial" w:hAnsi="Arial" w:cs="Arial"/>
          <w:color w:val="140064"/>
          <w:sz w:val="21"/>
          <w:szCs w:val="21"/>
          <w:shd w:val="clear" w:color="auto" w:fill="EEEEEE"/>
        </w:rPr>
        <w:t>.txt</w:t>
      </w:r>
    </w:p>
    <w:p w14:paraId="7DE198CB" w14:textId="77777777" w:rsidR="00CE122E" w:rsidRPr="003F5F64" w:rsidRDefault="00CE122E" w:rsidP="00CE122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4"/>
          <w:szCs w:val="24"/>
        </w:rPr>
      </w:pPr>
    </w:p>
    <w:p w14:paraId="270F6C9A" w14:textId="205D3C3C" w:rsidR="00E83A40" w:rsidRPr="00DD1CD2" w:rsidRDefault="00E83A40" w:rsidP="00E83A4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color w:val="000000"/>
          <w:sz w:val="24"/>
          <w:szCs w:val="24"/>
          <w:rtl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יש לוודא שהתוכנית מתקמפלת ורצה על גבי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ubuntu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עם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</w:t>
      </w:r>
      <w:ins w:id="88" w:author="Herut Sterman" w:date="2020-12-27T21:41:00Z">
        <w:r w:rsidR="00D62BA7">
          <w:rPr>
            <w:rFonts w:asciiTheme="minorBidi" w:hAnsiTheme="minorBidi"/>
            <w:color w:val="000000"/>
            <w:sz w:val="24"/>
            <w:szCs w:val="24"/>
          </w:rPr>
          <w:t>.</w:t>
        </w:r>
      </w:ins>
      <w:r w:rsidRPr="00DD1CD2">
        <w:rPr>
          <w:rFonts w:asciiTheme="minorBidi" w:hAnsiTheme="minorBidi"/>
          <w:color w:val="000000"/>
          <w:sz w:val="24"/>
          <w:szCs w:val="24"/>
        </w:rPr>
        <w:t xml:space="preserve">gcc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אתם רשאים לעבוד עם כל עורך קוד שנראה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לכם לנכון 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  <w:rtl/>
        </w:rPr>
        <w:t>אך סביבת הבדיקה תהיה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</w:rPr>
        <w:t xml:space="preserve"> ubun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 xml:space="preserve">tu </w:t>
      </w:r>
    </w:p>
    <w:p w14:paraId="4B965ECB" w14:textId="77777777" w:rsidR="00E83A40" w:rsidRPr="002F0827" w:rsidRDefault="00E83A40" w:rsidP="00454657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</w:p>
    <w:sectPr w:rsidR="00E83A40" w:rsidRPr="002F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avid-Reg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3292"/>
    <w:multiLevelType w:val="hybridMultilevel"/>
    <w:tmpl w:val="B9DA7408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17EF"/>
    <w:multiLevelType w:val="hybridMultilevel"/>
    <w:tmpl w:val="A1D045BE"/>
    <w:lvl w:ilvl="0" w:tplc="F5C8A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362E9"/>
    <w:multiLevelType w:val="hybridMultilevel"/>
    <w:tmpl w:val="7D42D688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rut Sterman">
    <w15:presenceInfo w15:providerId="Windows Live" w15:userId="8594332113e24e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EA"/>
    <w:rsid w:val="0007548B"/>
    <w:rsid w:val="00086CD4"/>
    <w:rsid w:val="00151696"/>
    <w:rsid w:val="00240953"/>
    <w:rsid w:val="002F0827"/>
    <w:rsid w:val="003F5F64"/>
    <w:rsid w:val="00406C2D"/>
    <w:rsid w:val="00454657"/>
    <w:rsid w:val="004944A8"/>
    <w:rsid w:val="00503D36"/>
    <w:rsid w:val="005B7003"/>
    <w:rsid w:val="00645414"/>
    <w:rsid w:val="006F48B2"/>
    <w:rsid w:val="00784F32"/>
    <w:rsid w:val="007D1919"/>
    <w:rsid w:val="0080270A"/>
    <w:rsid w:val="00910052"/>
    <w:rsid w:val="00961687"/>
    <w:rsid w:val="00967116"/>
    <w:rsid w:val="009B66E5"/>
    <w:rsid w:val="009E4F37"/>
    <w:rsid w:val="00AC5D65"/>
    <w:rsid w:val="00AE5ACC"/>
    <w:rsid w:val="00BA0077"/>
    <w:rsid w:val="00BD55E8"/>
    <w:rsid w:val="00C137EA"/>
    <w:rsid w:val="00C33CB7"/>
    <w:rsid w:val="00C5528E"/>
    <w:rsid w:val="00CB5CBA"/>
    <w:rsid w:val="00CE122E"/>
    <w:rsid w:val="00CF033C"/>
    <w:rsid w:val="00D1036D"/>
    <w:rsid w:val="00D12686"/>
    <w:rsid w:val="00D62BA7"/>
    <w:rsid w:val="00D73611"/>
    <w:rsid w:val="00DC789D"/>
    <w:rsid w:val="00E83A40"/>
    <w:rsid w:val="00ED2443"/>
    <w:rsid w:val="00F26BAE"/>
    <w:rsid w:val="00F833E2"/>
    <w:rsid w:val="00FA43EA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9BE"/>
  <w15:chartTrackingRefBased/>
  <w15:docId w15:val="{778F360A-4BE0-4F69-BD50-CE26309E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BA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6BAE"/>
    <w:pPr>
      <w:keepNext/>
      <w:autoSpaceDE w:val="0"/>
      <w:autoSpaceDN w:val="0"/>
      <w:bidi/>
      <w:adjustRightInd w:val="0"/>
      <w:spacing w:after="0" w:line="240" w:lineRule="auto"/>
      <w:outlineLvl w:val="0"/>
    </w:pPr>
    <w:rPr>
      <w:rFonts w:ascii="Arial" w:hAnsi="Arial" w:cs="Arial"/>
      <w:b/>
      <w:bCs/>
      <w:color w:val="00000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6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0052"/>
    <w:pPr>
      <w:keepNext/>
      <w:autoSpaceDE w:val="0"/>
      <w:autoSpaceDN w:val="0"/>
      <w:bidi/>
      <w:adjustRightInd w:val="0"/>
      <w:spacing w:after="0" w:line="240" w:lineRule="auto"/>
      <w:outlineLvl w:val="3"/>
    </w:pPr>
    <w:rPr>
      <w:rFonts w:ascii="Narkisim" w:hAnsi="Narkisim" w:cs="Narkisim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A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26BAE"/>
    <w:rPr>
      <w:rFonts w:ascii="Arial" w:hAnsi="Arial" w:cs="Arial"/>
      <w:b/>
      <w:bCs/>
      <w:color w:val="000000"/>
      <w:sz w:val="24"/>
      <w:szCs w:val="24"/>
      <w:lang w:val="en-US"/>
    </w:rPr>
  </w:style>
  <w:style w:type="character" w:customStyle="1" w:styleId="20">
    <w:name w:val="כותרת 2 תו"/>
    <w:basedOn w:val="a0"/>
    <w:link w:val="2"/>
    <w:uiPriority w:val="9"/>
    <w:rsid w:val="00F26B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F26B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כותרת משנה תו"/>
    <w:basedOn w:val="a0"/>
    <w:link w:val="a4"/>
    <w:uiPriority w:val="11"/>
    <w:rsid w:val="00F26BAE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a0"/>
    <w:uiPriority w:val="99"/>
    <w:semiHidden/>
    <w:unhideWhenUsed/>
    <w:rsid w:val="00F26BAE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F26B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Default">
    <w:name w:val="Default"/>
    <w:rsid w:val="00F26BAE"/>
    <w:pPr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a6">
    <w:name w:val="Body Text"/>
    <w:basedOn w:val="a"/>
    <w:link w:val="a7"/>
    <w:uiPriority w:val="99"/>
    <w:unhideWhenUsed/>
    <w:rsid w:val="00454657"/>
    <w:pPr>
      <w:autoSpaceDE w:val="0"/>
      <w:autoSpaceDN w:val="0"/>
      <w:bidi/>
      <w:adjustRightInd w:val="0"/>
      <w:spacing w:after="0" w:line="240" w:lineRule="auto"/>
    </w:pPr>
    <w:rPr>
      <w:rFonts w:cs="David-Reg"/>
      <w:b/>
      <w:bCs/>
      <w:sz w:val="24"/>
      <w:szCs w:val="24"/>
    </w:rPr>
  </w:style>
  <w:style w:type="character" w:customStyle="1" w:styleId="a7">
    <w:name w:val="גוף טקסט תו"/>
    <w:basedOn w:val="a0"/>
    <w:link w:val="a6"/>
    <w:uiPriority w:val="99"/>
    <w:rsid w:val="00454657"/>
    <w:rPr>
      <w:rFonts w:cs="David-Reg"/>
      <w:b/>
      <w:bCs/>
      <w:sz w:val="24"/>
      <w:szCs w:val="24"/>
      <w:lang w:val="en-US"/>
    </w:rPr>
  </w:style>
  <w:style w:type="paragraph" w:styleId="21">
    <w:name w:val="Body Text 2"/>
    <w:basedOn w:val="a"/>
    <w:link w:val="22"/>
    <w:uiPriority w:val="99"/>
    <w:unhideWhenUsed/>
    <w:rsid w:val="00E83A40"/>
    <w:pPr>
      <w:autoSpaceDE w:val="0"/>
      <w:autoSpaceDN w:val="0"/>
      <w:adjustRightInd w:val="0"/>
      <w:spacing w:after="0" w:line="240" w:lineRule="auto"/>
      <w:jc w:val="right"/>
    </w:pPr>
    <w:rPr>
      <w:rFonts w:ascii="David-Reg" w:cs="David-Reg"/>
      <w:b/>
      <w:bCs/>
      <w:sz w:val="24"/>
      <w:szCs w:val="24"/>
      <w:lang/>
    </w:rPr>
  </w:style>
  <w:style w:type="character" w:customStyle="1" w:styleId="22">
    <w:name w:val="גוף טקסט 2 תו"/>
    <w:basedOn w:val="a0"/>
    <w:link w:val="21"/>
    <w:uiPriority w:val="99"/>
    <w:rsid w:val="00E83A40"/>
    <w:rPr>
      <w:rFonts w:ascii="David-Reg" w:cs="David-Reg"/>
      <w:b/>
      <w:bCs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910052"/>
    <w:rPr>
      <w:rFonts w:ascii="Narkisim" w:hAnsi="Narkisim" w:cs="Narkisim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784F3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784F32"/>
    <w:rPr>
      <w:rFonts w:ascii="Tahoma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829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Neiterman</dc:creator>
  <cp:keywords/>
  <dc:description/>
  <cp:lastModifiedBy>Herut Sterman</cp:lastModifiedBy>
  <cp:revision>26</cp:revision>
  <cp:lastPrinted>2019-12-03T09:35:00Z</cp:lastPrinted>
  <dcterms:created xsi:type="dcterms:W3CDTF">2019-12-03T07:24:00Z</dcterms:created>
  <dcterms:modified xsi:type="dcterms:W3CDTF">2020-12-27T19:42:00Z</dcterms:modified>
</cp:coreProperties>
</file>